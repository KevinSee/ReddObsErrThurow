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9C3E9" w14:textId="15FA2C3D" w:rsidR="00060456" w:rsidRPr="0033218F" w:rsidRDefault="00DA6495" w:rsidP="0020200A">
      <w:pPr>
        <w:spacing w:line="480" w:lineRule="auto"/>
        <w:rPr>
          <w:b/>
          <w:sz w:val="28"/>
          <w:szCs w:val="28"/>
        </w:rPr>
      </w:pPr>
      <w:r>
        <w:rPr>
          <w:b/>
          <w:sz w:val="28"/>
          <w:szCs w:val="28"/>
        </w:rPr>
        <w:t xml:space="preserve">Factors influencing the accuracy </w:t>
      </w:r>
      <w:r w:rsidRPr="00B226E9">
        <w:rPr>
          <w:b/>
          <w:sz w:val="28"/>
          <w:szCs w:val="28"/>
        </w:rPr>
        <w:t xml:space="preserve">and </w:t>
      </w:r>
      <w:r>
        <w:rPr>
          <w:b/>
          <w:sz w:val="28"/>
          <w:szCs w:val="28"/>
        </w:rPr>
        <w:t>p</w:t>
      </w:r>
      <w:r w:rsidRPr="00B226E9">
        <w:rPr>
          <w:b/>
          <w:sz w:val="28"/>
          <w:szCs w:val="28"/>
        </w:rPr>
        <w:t xml:space="preserve">recision </w:t>
      </w:r>
      <w:r>
        <w:rPr>
          <w:b/>
          <w:sz w:val="28"/>
          <w:szCs w:val="28"/>
        </w:rPr>
        <w:t xml:space="preserve">of aerial </w:t>
      </w:r>
      <w:r w:rsidR="00F436EC">
        <w:rPr>
          <w:b/>
          <w:sz w:val="28"/>
          <w:szCs w:val="28"/>
        </w:rPr>
        <w:t xml:space="preserve">redd </w:t>
      </w:r>
      <w:r w:rsidR="00CC6A57">
        <w:rPr>
          <w:b/>
          <w:sz w:val="28"/>
          <w:szCs w:val="28"/>
        </w:rPr>
        <w:t xml:space="preserve">counts </w:t>
      </w:r>
      <w:r w:rsidR="00DD4057">
        <w:rPr>
          <w:b/>
          <w:sz w:val="28"/>
          <w:szCs w:val="28"/>
        </w:rPr>
        <w:t xml:space="preserve">used to </w:t>
      </w:r>
      <w:r w:rsidR="00CA31DC">
        <w:rPr>
          <w:b/>
          <w:sz w:val="28"/>
          <w:szCs w:val="28"/>
        </w:rPr>
        <w:t>estimat</w:t>
      </w:r>
      <w:r w:rsidR="00DD4057">
        <w:rPr>
          <w:b/>
          <w:sz w:val="28"/>
          <w:szCs w:val="28"/>
        </w:rPr>
        <w:t>e</w:t>
      </w:r>
      <w:r w:rsidR="00CA31DC">
        <w:rPr>
          <w:b/>
          <w:sz w:val="28"/>
          <w:szCs w:val="28"/>
        </w:rPr>
        <w:t xml:space="preserve"> </w:t>
      </w:r>
      <w:r w:rsidRPr="0033218F">
        <w:rPr>
          <w:b/>
          <w:sz w:val="28"/>
          <w:szCs w:val="28"/>
        </w:rPr>
        <w:t>Chinook salmon (</w:t>
      </w:r>
      <w:r w:rsidRPr="0033218F">
        <w:rPr>
          <w:rFonts w:eastAsiaTheme="minorHAnsi"/>
          <w:b/>
          <w:bCs/>
          <w:i/>
          <w:iCs/>
          <w:color w:val="231F20"/>
          <w:sz w:val="28"/>
          <w:szCs w:val="28"/>
        </w:rPr>
        <w:t>Oncorhynchus tshawytscha</w:t>
      </w:r>
      <w:r w:rsidRPr="0033218F">
        <w:rPr>
          <w:b/>
          <w:sz w:val="28"/>
          <w:szCs w:val="28"/>
        </w:rPr>
        <w:t xml:space="preserve">) </w:t>
      </w:r>
      <w:r w:rsidR="00CA31DC">
        <w:rPr>
          <w:b/>
          <w:sz w:val="28"/>
          <w:szCs w:val="28"/>
        </w:rPr>
        <w:t>abundance</w:t>
      </w:r>
      <w:r w:rsidR="00862BFB" w:rsidRPr="0033218F">
        <w:rPr>
          <w:b/>
          <w:sz w:val="28"/>
          <w:szCs w:val="28"/>
        </w:rPr>
        <w:t xml:space="preserve"> </w:t>
      </w:r>
    </w:p>
    <w:p w14:paraId="5225E0C9" w14:textId="7BDB33C2" w:rsidR="007223BE" w:rsidRPr="007223BE" w:rsidRDefault="007223BE" w:rsidP="007223BE">
      <w:pPr>
        <w:spacing w:line="480" w:lineRule="auto"/>
      </w:pPr>
    </w:p>
    <w:p w14:paraId="5ADD8265" w14:textId="459DE243" w:rsidR="00D93F45" w:rsidRPr="007223BE" w:rsidRDefault="00347BBB" w:rsidP="00B42267">
      <w:pPr>
        <w:spacing w:line="480" w:lineRule="auto"/>
      </w:pPr>
      <w:r w:rsidRPr="007223BE">
        <w:t>Russell F. Thurow</w:t>
      </w:r>
      <w:r w:rsidR="007223BE" w:rsidRPr="007223BE">
        <w:rPr>
          <w:vertAlign w:val="superscript"/>
        </w:rPr>
        <w:t>1</w:t>
      </w:r>
      <w:r w:rsidR="001F5621" w:rsidRPr="007223BE">
        <w:t xml:space="preserve">, </w:t>
      </w:r>
      <w:r w:rsidR="00DA6495">
        <w:t xml:space="preserve">Claire </w:t>
      </w:r>
      <w:r w:rsidR="00A4098C">
        <w:t xml:space="preserve">C. </w:t>
      </w:r>
      <w:r w:rsidR="00DA6495">
        <w:t>McGrath</w:t>
      </w:r>
      <w:r w:rsidR="00F91BA0" w:rsidRPr="00F91BA0">
        <w:rPr>
          <w:vertAlign w:val="superscript"/>
        </w:rPr>
        <w:t>2</w:t>
      </w:r>
      <w:r w:rsidR="00DA6495">
        <w:t xml:space="preserve">, </w:t>
      </w:r>
      <w:r w:rsidR="001F5621" w:rsidRPr="007223BE">
        <w:t xml:space="preserve">and </w:t>
      </w:r>
      <w:r w:rsidR="00DA6495">
        <w:t>Kevin See</w:t>
      </w:r>
      <w:r w:rsidR="00F91BA0" w:rsidRPr="00F91BA0">
        <w:rPr>
          <w:vertAlign w:val="superscript"/>
        </w:rPr>
        <w:t>3</w:t>
      </w:r>
    </w:p>
    <w:p w14:paraId="7C0020E9" w14:textId="77777777" w:rsidR="00D93F45" w:rsidRPr="004C64D3" w:rsidRDefault="00D93F45" w:rsidP="00B42267">
      <w:pPr>
        <w:spacing w:line="480" w:lineRule="auto"/>
        <w:jc w:val="center"/>
      </w:pPr>
    </w:p>
    <w:p w14:paraId="7C99B221" w14:textId="1C337420" w:rsidR="00545F30" w:rsidRDefault="00545F30" w:rsidP="00545F30">
      <w:pPr>
        <w:spacing w:line="480" w:lineRule="auto"/>
      </w:pPr>
      <w:r w:rsidRPr="004C64D3">
        <w:rPr>
          <w:vertAlign w:val="superscript"/>
        </w:rPr>
        <w:t xml:space="preserve">1 </w:t>
      </w:r>
      <w:r w:rsidRPr="004C64D3">
        <w:t>US</w:t>
      </w:r>
      <w:r>
        <w:t>DA</w:t>
      </w:r>
      <w:r w:rsidRPr="004C64D3">
        <w:t xml:space="preserve"> Forest Service- Rocky Mountain Research Station, </w:t>
      </w:r>
      <w:r>
        <w:t xml:space="preserve">Public Lands Center, 1206 S. Challis St., Salmon, Idaho, 83467, USA; </w:t>
      </w:r>
      <w:hyperlink r:id="rId8" w:history="1">
        <w:r w:rsidR="00F91BA0" w:rsidRPr="00536660">
          <w:rPr>
            <w:rStyle w:val="Hyperlink"/>
          </w:rPr>
          <w:t>russ.thurow@usda.gov</w:t>
        </w:r>
      </w:hyperlink>
    </w:p>
    <w:p w14:paraId="7CFAC052" w14:textId="77777777" w:rsidR="00E120AB" w:rsidRPr="004C64D3" w:rsidRDefault="00E120AB" w:rsidP="00545F30">
      <w:pPr>
        <w:spacing w:line="480" w:lineRule="auto"/>
      </w:pPr>
    </w:p>
    <w:p w14:paraId="6F04F6F4" w14:textId="6472518E" w:rsidR="00E120AB" w:rsidRDefault="007223BE" w:rsidP="00B42267">
      <w:pPr>
        <w:spacing w:line="480" w:lineRule="auto"/>
        <w:rPr>
          <w:bCs/>
        </w:rPr>
      </w:pPr>
      <w:r w:rsidRPr="00DA6495">
        <w:rPr>
          <w:bCs/>
          <w:vertAlign w:val="superscript"/>
        </w:rPr>
        <w:t>2</w:t>
      </w:r>
      <w:r w:rsidR="00DA6495" w:rsidRPr="00DA6495">
        <w:rPr>
          <w:bCs/>
          <w:vertAlign w:val="superscript"/>
        </w:rPr>
        <w:t xml:space="preserve"> </w:t>
      </w:r>
      <w:r w:rsidR="00E120AB">
        <w:rPr>
          <w:bCs/>
        </w:rPr>
        <w:t>NOAA Fisheries</w:t>
      </w:r>
      <w:r w:rsidR="00E120AB" w:rsidRPr="00E120AB">
        <w:rPr>
          <w:bCs/>
        </w:rPr>
        <w:t>, West Coast Region</w:t>
      </w:r>
      <w:r w:rsidR="00E120AB">
        <w:rPr>
          <w:bCs/>
        </w:rPr>
        <w:t>al Office</w:t>
      </w:r>
      <w:r w:rsidR="00E120AB" w:rsidRPr="00E120AB">
        <w:rPr>
          <w:bCs/>
        </w:rPr>
        <w:t xml:space="preserve">, </w:t>
      </w:r>
      <w:r w:rsidR="00E120AB" w:rsidRPr="00E120AB">
        <w:rPr>
          <w:color w:val="4D5156"/>
          <w:shd w:val="clear" w:color="auto" w:fill="FFFFFF"/>
        </w:rPr>
        <w:t>1201 Northeast Lloyd</w:t>
      </w:r>
      <w:r w:rsidR="00E120AB">
        <w:rPr>
          <w:color w:val="4D5156"/>
          <w:shd w:val="clear" w:color="auto" w:fill="FFFFFF"/>
        </w:rPr>
        <w:t xml:space="preserve"> St.,</w:t>
      </w:r>
      <w:r w:rsidR="00E120AB" w:rsidRPr="00E120AB">
        <w:rPr>
          <w:color w:val="4D5156"/>
          <w:shd w:val="clear" w:color="auto" w:fill="FFFFFF"/>
        </w:rPr>
        <w:t xml:space="preserve"> Portland, Oregon 97232</w:t>
      </w:r>
      <w:r w:rsidR="00E120AB">
        <w:rPr>
          <w:color w:val="4D5156"/>
          <w:shd w:val="clear" w:color="auto" w:fill="FFFFFF"/>
        </w:rPr>
        <w:t>, USA</w:t>
      </w:r>
      <w:r w:rsidR="00E120AB" w:rsidRPr="00E120AB">
        <w:rPr>
          <w:color w:val="4D5156"/>
          <w:shd w:val="clear" w:color="auto" w:fill="FFFFFF"/>
        </w:rPr>
        <w:t>;</w:t>
      </w:r>
      <w:r w:rsidR="00E120AB">
        <w:rPr>
          <w:color w:val="4D5156"/>
          <w:shd w:val="clear" w:color="auto" w:fill="FFFFFF"/>
        </w:rPr>
        <w:t xml:space="preserve"> </w:t>
      </w:r>
      <w:hyperlink r:id="rId9" w:history="1">
        <w:r w:rsidR="00E120AB" w:rsidRPr="00536660">
          <w:rPr>
            <w:rStyle w:val="Hyperlink"/>
            <w:bCs/>
          </w:rPr>
          <w:t>claire.mcgrath@noaa.gov</w:t>
        </w:r>
      </w:hyperlink>
    </w:p>
    <w:p w14:paraId="725B7889" w14:textId="77777777" w:rsidR="00E120AB" w:rsidRPr="00E120AB" w:rsidRDefault="00E120AB" w:rsidP="00B42267">
      <w:pPr>
        <w:spacing w:line="480" w:lineRule="auto"/>
        <w:rPr>
          <w:bCs/>
        </w:rPr>
      </w:pPr>
    </w:p>
    <w:p w14:paraId="1E8E0487" w14:textId="7D84189C" w:rsidR="007223BE" w:rsidRDefault="007223BE" w:rsidP="00F91BA0">
      <w:pPr>
        <w:autoSpaceDE w:val="0"/>
        <w:autoSpaceDN w:val="0"/>
        <w:adjustRightInd w:val="0"/>
        <w:spacing w:line="480" w:lineRule="auto"/>
        <w:rPr>
          <w:color w:val="262626"/>
          <w:shd w:val="clear" w:color="auto" w:fill="FFFFFF"/>
        </w:rPr>
      </w:pPr>
      <w:r w:rsidRPr="007223BE">
        <w:rPr>
          <w:vertAlign w:val="superscript"/>
        </w:rPr>
        <w:t>3</w:t>
      </w:r>
      <w:r w:rsidR="00DA6495">
        <w:rPr>
          <w:vertAlign w:val="superscript"/>
        </w:rPr>
        <w:t xml:space="preserve"> </w:t>
      </w:r>
      <w:del w:id="0" w:author="See, Kevin" w:date="2021-04-02T09:13:00Z">
        <w:r w:rsidR="006338F8" w:rsidRPr="00F91BA0" w:rsidDel="00144B61">
          <w:delText xml:space="preserve">BioMark </w:delText>
        </w:r>
      </w:del>
      <w:ins w:id="1" w:author="See, Kevin" w:date="2021-04-02T09:13:00Z">
        <w:r w:rsidR="00144B61" w:rsidRPr="00F91BA0">
          <w:t>Bio</w:t>
        </w:r>
        <w:r w:rsidR="00144B61">
          <w:t>m</w:t>
        </w:r>
        <w:r w:rsidR="00144B61" w:rsidRPr="00F91BA0">
          <w:t xml:space="preserve">ark </w:t>
        </w:r>
      </w:ins>
      <w:r w:rsidR="006338F8" w:rsidRPr="00F91BA0">
        <w:rPr>
          <w:rFonts w:eastAsiaTheme="minorHAnsi"/>
        </w:rPr>
        <w:t xml:space="preserve">Applied Biological Services, </w:t>
      </w:r>
      <w:r w:rsidR="00F91BA0" w:rsidRPr="00F91BA0">
        <w:rPr>
          <w:color w:val="262626"/>
          <w:shd w:val="clear" w:color="auto" w:fill="FFFFFF"/>
        </w:rPr>
        <w:t>705 S. 8th St</w:t>
      </w:r>
      <w:r w:rsidR="00E120AB">
        <w:rPr>
          <w:color w:val="262626"/>
          <w:shd w:val="clear" w:color="auto" w:fill="FFFFFF"/>
        </w:rPr>
        <w:t>.</w:t>
      </w:r>
      <w:r w:rsidR="00F91BA0">
        <w:rPr>
          <w:color w:val="262626"/>
          <w:shd w:val="clear" w:color="auto" w:fill="FFFFFF"/>
        </w:rPr>
        <w:t xml:space="preserve">, </w:t>
      </w:r>
      <w:r w:rsidR="00F91BA0" w:rsidRPr="00F91BA0">
        <w:rPr>
          <w:color w:val="262626"/>
          <w:shd w:val="clear" w:color="auto" w:fill="FFFFFF"/>
        </w:rPr>
        <w:t>Boise, Idaho 83702</w:t>
      </w:r>
      <w:r w:rsidR="00E120AB">
        <w:rPr>
          <w:color w:val="262626"/>
          <w:shd w:val="clear" w:color="auto" w:fill="FFFFFF"/>
        </w:rPr>
        <w:t>,</w:t>
      </w:r>
      <w:r w:rsidR="00F91BA0" w:rsidRPr="00F91BA0">
        <w:rPr>
          <w:color w:val="262626"/>
          <w:shd w:val="clear" w:color="auto" w:fill="FFFFFF"/>
        </w:rPr>
        <w:t xml:space="preserve"> USA</w:t>
      </w:r>
      <w:r w:rsidR="00F91BA0">
        <w:rPr>
          <w:color w:val="262626"/>
          <w:shd w:val="clear" w:color="auto" w:fill="FFFFFF"/>
        </w:rPr>
        <w:t xml:space="preserve">; </w:t>
      </w:r>
      <w:del w:id="2" w:author="See, Kevin" w:date="2021-04-02T09:13:00Z">
        <w:r w:rsidR="00BF0EB5" w:rsidDel="00144B61">
          <w:fldChar w:fldCharType="begin"/>
        </w:r>
        <w:r w:rsidR="00BF0EB5" w:rsidDel="00144B61">
          <w:delInstrText xml:space="preserve"> HYPERLINK "mailto:kevin.see@biomark.com" </w:delInstrText>
        </w:r>
        <w:r w:rsidR="00BF0EB5" w:rsidDel="00144B61">
          <w:fldChar w:fldCharType="separate"/>
        </w:r>
        <w:r w:rsidR="00E120AB" w:rsidRPr="00536660" w:rsidDel="00144B61">
          <w:rPr>
            <w:rStyle w:val="Hyperlink"/>
            <w:shd w:val="clear" w:color="auto" w:fill="FFFFFF"/>
          </w:rPr>
          <w:delText>kevin.see@biomark.com</w:delText>
        </w:r>
        <w:r w:rsidR="00BF0EB5" w:rsidDel="00144B61">
          <w:rPr>
            <w:rStyle w:val="Hyperlink"/>
            <w:shd w:val="clear" w:color="auto" w:fill="FFFFFF"/>
          </w:rPr>
          <w:fldChar w:fldCharType="end"/>
        </w:r>
      </w:del>
      <w:ins w:id="3" w:author="See, Kevin" w:date="2021-04-02T09:13:00Z">
        <w:r w:rsidR="00144B61">
          <w:fldChar w:fldCharType="begin"/>
        </w:r>
        <w:r w:rsidR="00144B61">
          <w:instrText xml:space="preserve"> HYPERLINK "mailto:kevin.see@biomark.com" </w:instrText>
        </w:r>
        <w:r w:rsidR="00144B61">
          <w:fldChar w:fldCharType="separate"/>
        </w:r>
        <w:r w:rsidR="00144B61">
          <w:rPr>
            <w:rStyle w:val="Hyperlink"/>
            <w:shd w:val="clear" w:color="auto" w:fill="FFFFFF"/>
          </w:rPr>
          <w:t>kevin.see@merck.com</w:t>
        </w:r>
        <w:r w:rsidR="00144B61">
          <w:rPr>
            <w:rStyle w:val="Hyperlink"/>
            <w:shd w:val="clear" w:color="auto" w:fill="FFFFFF"/>
          </w:rPr>
          <w:fldChar w:fldCharType="end"/>
        </w:r>
      </w:ins>
    </w:p>
    <w:p w14:paraId="5C5E63C4" w14:textId="77777777" w:rsidR="00F91BA0" w:rsidRDefault="00F91BA0" w:rsidP="00F91BA0">
      <w:pPr>
        <w:autoSpaceDE w:val="0"/>
        <w:autoSpaceDN w:val="0"/>
        <w:adjustRightInd w:val="0"/>
        <w:spacing w:line="480" w:lineRule="auto"/>
      </w:pPr>
    </w:p>
    <w:p w14:paraId="49507BB2" w14:textId="77777777" w:rsidR="007223BE" w:rsidRDefault="007223BE" w:rsidP="00F91BA0">
      <w:pPr>
        <w:spacing w:line="480" w:lineRule="auto"/>
      </w:pPr>
    </w:p>
    <w:p w14:paraId="06970ABF" w14:textId="60D9C7F3" w:rsidR="002325F5" w:rsidRPr="004C64D3" w:rsidRDefault="004C64D3" w:rsidP="002325F5">
      <w:pPr>
        <w:spacing w:line="480" w:lineRule="auto"/>
      </w:pPr>
      <w:r>
        <w:rPr>
          <w:vertAlign w:val="superscript"/>
        </w:rPr>
        <w:t>1</w:t>
      </w:r>
      <w:r>
        <w:t xml:space="preserve"> Corresponding author</w:t>
      </w:r>
      <w:r w:rsidR="002325F5">
        <w:t xml:space="preserve">: </w:t>
      </w:r>
      <w:r w:rsidR="002325F5" w:rsidRPr="007223BE">
        <w:t>Russell F. Thurow</w:t>
      </w:r>
      <w:r w:rsidR="002325F5">
        <w:t xml:space="preserve">, </w:t>
      </w:r>
      <w:r w:rsidR="00545F30">
        <w:t xml:space="preserve">1206 S. Challis St., Salmon, Idaho, 83467, </w:t>
      </w:r>
      <w:r w:rsidR="002325F5">
        <w:t xml:space="preserve">(208) 756-5167, </w:t>
      </w:r>
      <w:hyperlink r:id="rId10" w:history="1">
        <w:r w:rsidR="00DA6495" w:rsidRPr="00284606">
          <w:rPr>
            <w:rStyle w:val="Hyperlink"/>
          </w:rPr>
          <w:t>russ.thurow@usda.gov</w:t>
        </w:r>
      </w:hyperlink>
    </w:p>
    <w:p w14:paraId="13BDD67C" w14:textId="553D1F7F" w:rsidR="00F90142" w:rsidRDefault="004C64D3" w:rsidP="00B42267">
      <w:pPr>
        <w:spacing w:line="480" w:lineRule="auto"/>
      </w:pPr>
      <w:r>
        <w:t xml:space="preserve"> </w:t>
      </w:r>
    </w:p>
    <w:p w14:paraId="74DA0818" w14:textId="77777777" w:rsidR="00F90142" w:rsidRDefault="00F90142" w:rsidP="00B42267">
      <w:pPr>
        <w:spacing w:line="480" w:lineRule="auto"/>
      </w:pPr>
      <w:r>
        <w:br w:type="page"/>
      </w:r>
    </w:p>
    <w:p w14:paraId="158E365A" w14:textId="6A45F2BB" w:rsidR="00070778" w:rsidRDefault="001120C0" w:rsidP="00070778">
      <w:pPr>
        <w:spacing w:line="480" w:lineRule="auto"/>
        <w:rPr>
          <w:b/>
          <w:sz w:val="28"/>
          <w:szCs w:val="28"/>
        </w:rPr>
      </w:pPr>
      <w:r>
        <w:rPr>
          <w:b/>
          <w:sz w:val="28"/>
          <w:szCs w:val="28"/>
        </w:rPr>
        <w:lastRenderedPageBreak/>
        <w:t>Abstract</w:t>
      </w:r>
      <w:r w:rsidR="009B5DEC">
        <w:rPr>
          <w:b/>
          <w:sz w:val="28"/>
          <w:szCs w:val="28"/>
        </w:rPr>
        <w:t xml:space="preserve"> </w:t>
      </w:r>
      <w:r w:rsidR="00070778" w:rsidRPr="00CE7CEC">
        <w:rPr>
          <w:b/>
          <w:sz w:val="28"/>
          <w:szCs w:val="28"/>
          <w:highlight w:val="cyan"/>
        </w:rPr>
        <w:t xml:space="preserve">= </w:t>
      </w:r>
      <w:r w:rsidR="00070778" w:rsidRPr="00A265A8">
        <w:rPr>
          <w:b/>
          <w:sz w:val="28"/>
          <w:szCs w:val="28"/>
          <w:highlight w:val="cyan"/>
        </w:rPr>
        <w:t xml:space="preserve">175 words </w:t>
      </w:r>
      <w:r w:rsidR="00070778" w:rsidRPr="0067695F">
        <w:rPr>
          <w:b/>
          <w:sz w:val="28"/>
          <w:szCs w:val="28"/>
          <w:highlight w:val="cyan"/>
        </w:rPr>
        <w:t>max</w:t>
      </w:r>
      <w:r w:rsidR="00E9244A">
        <w:rPr>
          <w:b/>
          <w:sz w:val="28"/>
          <w:szCs w:val="28"/>
          <w:highlight w:val="cyan"/>
        </w:rPr>
        <w:t>;</w:t>
      </w:r>
      <w:r w:rsidR="0067695F" w:rsidRPr="0067695F">
        <w:rPr>
          <w:b/>
          <w:sz w:val="28"/>
          <w:szCs w:val="28"/>
          <w:highlight w:val="cyan"/>
        </w:rPr>
        <w:t xml:space="preserve"> </w:t>
      </w:r>
      <w:r w:rsidR="00E9244A">
        <w:rPr>
          <w:b/>
          <w:sz w:val="28"/>
          <w:szCs w:val="28"/>
          <w:highlight w:val="cyan"/>
        </w:rPr>
        <w:t>1</w:t>
      </w:r>
      <w:r w:rsidR="00E9244A" w:rsidRPr="00E9244A">
        <w:rPr>
          <w:b/>
          <w:sz w:val="28"/>
          <w:szCs w:val="28"/>
          <w:highlight w:val="cyan"/>
          <w:vertAlign w:val="superscript"/>
        </w:rPr>
        <w:t>st</w:t>
      </w:r>
      <w:r w:rsidR="00E9244A">
        <w:rPr>
          <w:b/>
          <w:sz w:val="28"/>
          <w:szCs w:val="28"/>
          <w:highlight w:val="cyan"/>
        </w:rPr>
        <w:t xml:space="preserve"> cut--</w:t>
      </w:r>
      <w:r w:rsidR="0067695F" w:rsidRPr="0067695F">
        <w:rPr>
          <w:b/>
          <w:sz w:val="28"/>
          <w:szCs w:val="28"/>
          <w:highlight w:val="cyan"/>
        </w:rPr>
        <w:t xml:space="preserve">more </w:t>
      </w:r>
      <w:r w:rsidR="00E9244A">
        <w:rPr>
          <w:b/>
          <w:sz w:val="28"/>
          <w:szCs w:val="28"/>
          <w:highlight w:val="cyan"/>
        </w:rPr>
        <w:t>substantive result needed</w:t>
      </w:r>
      <w:r w:rsidR="00E9244A">
        <w:rPr>
          <w:b/>
          <w:sz w:val="28"/>
          <w:szCs w:val="28"/>
        </w:rPr>
        <w:t xml:space="preserve"> </w:t>
      </w:r>
    </w:p>
    <w:p w14:paraId="5F1B1623" w14:textId="2B9F5FFF" w:rsidR="000A1063" w:rsidRDefault="000A1063" w:rsidP="00070778">
      <w:pPr>
        <w:spacing w:line="480" w:lineRule="auto"/>
      </w:pPr>
      <w:r w:rsidRPr="00A349BC">
        <w:t>Redd counts are commonly used to monitor trends in salmon populations whe</w:t>
      </w:r>
      <w:r>
        <w:t>n</w:t>
      </w:r>
      <w:r w:rsidRPr="00A349BC">
        <w:t xml:space="preserve"> adult escapements are unknown. Despite widespread use, </w:t>
      </w:r>
      <w:r>
        <w:t>few studies have investigated t</w:t>
      </w:r>
      <w:r w:rsidRPr="00A349BC">
        <w:t xml:space="preserve">he accuracy of </w:t>
      </w:r>
      <w:r>
        <w:t xml:space="preserve">aerial </w:t>
      </w:r>
      <w:r w:rsidRPr="00A349BC">
        <w:t xml:space="preserve">redd counts or </w:t>
      </w:r>
      <w:r w:rsidR="00E74675">
        <w:t xml:space="preserve">the </w:t>
      </w:r>
      <w:r w:rsidRPr="00A349BC">
        <w:t xml:space="preserve">factors that decrease precision and introduce bias. </w:t>
      </w:r>
      <w:r w:rsidR="00750D8A">
        <w:t>W</w:t>
      </w:r>
      <w:r w:rsidRPr="00A349BC">
        <w:t>e examine</w:t>
      </w:r>
      <w:r>
        <w:t>d</w:t>
      </w:r>
      <w:r w:rsidRPr="00A349BC">
        <w:t xml:space="preserve"> probabilit</w:t>
      </w:r>
      <w:r w:rsidR="00EE57BA">
        <w:t>ies</w:t>
      </w:r>
      <w:r w:rsidRPr="00A349BC">
        <w:t xml:space="preserve"> of </w:t>
      </w:r>
      <w:r>
        <w:t xml:space="preserve">aerially </w:t>
      </w:r>
      <w:r w:rsidRPr="00A349BC">
        <w:t xml:space="preserve">detecting Chinook salmon redds </w:t>
      </w:r>
      <w:r w:rsidR="00750D8A">
        <w:t xml:space="preserve">by addressing </w:t>
      </w:r>
      <w:r w:rsidR="009777A1">
        <w:t>f</w:t>
      </w:r>
      <w:r w:rsidR="00750D8A">
        <w:t xml:space="preserve">our </w:t>
      </w:r>
      <w:r w:rsidR="009777A1">
        <w:t xml:space="preserve">objectives to: 1) census redds and develop an unbiased estimate; 2) </w:t>
      </w:r>
      <w:r w:rsidR="00E74675">
        <w:t xml:space="preserve">apply </w:t>
      </w:r>
      <w:r w:rsidR="009777A1">
        <w:t xml:space="preserve">the census as a baseline for estimating </w:t>
      </w:r>
      <w:r w:rsidR="00E74675">
        <w:t xml:space="preserve">redd </w:t>
      </w:r>
      <w:r w:rsidR="00DB09C8">
        <w:t xml:space="preserve">count </w:t>
      </w:r>
      <w:r w:rsidR="009777A1">
        <w:t xml:space="preserve">accuracy; 3) evaluate the effectiveness of a mark-resight approach for measuring </w:t>
      </w:r>
      <w:r w:rsidR="00DB09C8">
        <w:t xml:space="preserve">count </w:t>
      </w:r>
      <w:r w:rsidR="009777A1">
        <w:t xml:space="preserve">accuracy; and </w:t>
      </w:r>
      <w:r w:rsidR="00204EDD">
        <w:t>4</w:t>
      </w:r>
      <w:r w:rsidR="009777A1">
        <w:t xml:space="preserve">) evaluate the influence of environmental </w:t>
      </w:r>
      <w:r w:rsidR="00DB09C8">
        <w:t xml:space="preserve">and redd-level </w:t>
      </w:r>
      <w:r w:rsidR="009777A1">
        <w:t xml:space="preserve">characteristics on </w:t>
      </w:r>
      <w:r w:rsidR="00DB09C8">
        <w:t xml:space="preserve">redd </w:t>
      </w:r>
      <w:r w:rsidR="009777A1">
        <w:t>detectability.</w:t>
      </w:r>
      <w:r w:rsidR="00DB09C8">
        <w:t xml:space="preserve"> </w:t>
      </w:r>
      <w:r w:rsidR="00DB0CAD">
        <w:t>W</w:t>
      </w:r>
      <w:r w:rsidR="00DB09C8" w:rsidRPr="00374670">
        <w:t>e censused redds in 30 stream reaches across six major drainages</w:t>
      </w:r>
      <w:r w:rsidR="00DB0CAD">
        <w:t xml:space="preserve"> and compared independent aerial counts to redd census data. </w:t>
      </w:r>
      <w:r w:rsidR="00204EDD">
        <w:t xml:space="preserve">Errors were measurable and count bias was predictable. </w:t>
      </w:r>
      <w:r w:rsidRPr="0067695F">
        <w:t xml:space="preserve">Most </w:t>
      </w:r>
      <w:r w:rsidR="00DB0CAD" w:rsidRPr="0067695F">
        <w:t>a</w:t>
      </w:r>
      <w:r w:rsidRPr="0067695F">
        <w:t>erial counts contained errors</w:t>
      </w:r>
      <w:r w:rsidR="00204EDD" w:rsidRPr="0067695F">
        <w:t xml:space="preserve"> that </w:t>
      </w:r>
      <w:r w:rsidR="00EE57BA" w:rsidRPr="0067695F">
        <w:t>varied annually</w:t>
      </w:r>
      <w:r w:rsidR="00204EDD" w:rsidRPr="0067695F">
        <w:t xml:space="preserve">, </w:t>
      </w:r>
      <w:r w:rsidR="00EE57BA" w:rsidRPr="0067695F">
        <w:t>by site,</w:t>
      </w:r>
      <w:r w:rsidRPr="0067695F">
        <w:t xml:space="preserve"> and </w:t>
      </w:r>
      <w:r w:rsidR="00EE57BA" w:rsidRPr="0067695F">
        <w:t>i</w:t>
      </w:r>
      <w:r w:rsidRPr="0067695F">
        <w:t xml:space="preserve">ncreased </w:t>
      </w:r>
      <w:r w:rsidR="00204EDD" w:rsidRPr="0067695F">
        <w:t xml:space="preserve">at </w:t>
      </w:r>
      <w:r w:rsidR="001459A7" w:rsidRPr="0067695F">
        <w:t xml:space="preserve">larger </w:t>
      </w:r>
      <w:r w:rsidRPr="0067695F">
        <w:t>redd</w:t>
      </w:r>
      <w:r w:rsidR="00750D8A" w:rsidRPr="0067695F">
        <w:t xml:space="preserve"> densit</w:t>
      </w:r>
      <w:r w:rsidR="00204EDD" w:rsidRPr="0067695F">
        <w:t>ies</w:t>
      </w:r>
      <w:r w:rsidRPr="0067695F">
        <w:t xml:space="preserve">. Aerial counts tended to be negatively biased and </w:t>
      </w:r>
      <w:del w:id="4" w:author="See, Kevin" w:date="2021-04-02T09:15:00Z">
        <w:r w:rsidRPr="0067695F" w:rsidDel="005E38BB">
          <w:delText xml:space="preserve">commissions </w:delText>
        </w:r>
      </w:del>
      <w:ins w:id="5" w:author="See, Kevin" w:date="2021-04-02T09:15:00Z">
        <w:r w:rsidR="005E38BB">
          <w:t>errors of commission</w:t>
        </w:r>
        <w:r w:rsidR="005E38BB" w:rsidRPr="0067695F">
          <w:t xml:space="preserve"> </w:t>
        </w:r>
      </w:ins>
      <w:r w:rsidRPr="0067695F">
        <w:t>were r</w:t>
      </w:r>
      <w:r w:rsidR="00204EDD" w:rsidRPr="0067695F">
        <w:t xml:space="preserve">are. </w:t>
      </w:r>
      <w:bookmarkStart w:id="6" w:name="_Hlk64980052"/>
      <w:r w:rsidR="00204EDD" w:rsidRPr="0067695F">
        <w:t>R</w:t>
      </w:r>
      <w:r w:rsidR="00EE57BA" w:rsidRPr="0067695F">
        <w:t>edd contrast and age, riparian canopy, and shading</w:t>
      </w:r>
      <w:r w:rsidR="00204EDD" w:rsidRPr="0067695F">
        <w:t xml:space="preserve"> were important predictor variables</w:t>
      </w:r>
      <w:bookmarkEnd w:id="6"/>
      <w:r w:rsidR="00EE57BA" w:rsidRPr="0067695F">
        <w:t>. Our results may be applied to improve aerial redd counts.</w:t>
      </w:r>
      <w:r w:rsidR="00EE57BA">
        <w:t xml:space="preserve"> </w:t>
      </w:r>
      <w:r w:rsidR="004F064B">
        <w:t xml:space="preserve"> </w:t>
      </w:r>
      <w:r w:rsidRPr="004F064B">
        <w:t xml:space="preserve"> </w:t>
      </w:r>
    </w:p>
    <w:p w14:paraId="2D2D1BA7" w14:textId="77777777" w:rsidR="000A1063" w:rsidRDefault="000A1063" w:rsidP="000A1063">
      <w:pPr>
        <w:spacing w:line="480" w:lineRule="auto"/>
      </w:pPr>
    </w:p>
    <w:p w14:paraId="368A8E77" w14:textId="77777777" w:rsidR="000A1063" w:rsidRDefault="000A1063" w:rsidP="000A1063">
      <w:r w:rsidRPr="00F94828">
        <w:t xml:space="preserve"> </w:t>
      </w:r>
    </w:p>
    <w:p w14:paraId="5378A506" w14:textId="77777777" w:rsidR="004A4C9C" w:rsidRDefault="004A4C9C" w:rsidP="0020200A">
      <w:pPr>
        <w:spacing w:line="480" w:lineRule="auto"/>
      </w:pPr>
    </w:p>
    <w:p w14:paraId="752ADF05" w14:textId="3173BE3A" w:rsidR="000312D1" w:rsidRDefault="004A4C9C" w:rsidP="0020200A">
      <w:pPr>
        <w:spacing w:line="480" w:lineRule="auto"/>
      </w:pPr>
      <w:r>
        <w:t xml:space="preserve">Keywords: </w:t>
      </w:r>
      <w:r w:rsidR="000A1063">
        <w:t>Aerial redd counts</w:t>
      </w:r>
      <w:r>
        <w:t xml:space="preserve">, </w:t>
      </w:r>
      <w:r w:rsidR="000A1063">
        <w:t xml:space="preserve">Accuracy, Precision, Bias, </w:t>
      </w:r>
      <w:r w:rsidR="002B0F67">
        <w:t xml:space="preserve">Chinook </w:t>
      </w:r>
      <w:r>
        <w:t>salmon</w:t>
      </w:r>
      <w:r w:rsidR="002B0F67">
        <w:t>,</w:t>
      </w:r>
      <w:r>
        <w:t xml:space="preserve"> </w:t>
      </w:r>
      <w:r w:rsidR="00CA31DC">
        <w:t>Abundance</w:t>
      </w:r>
    </w:p>
    <w:p w14:paraId="2AF870BA" w14:textId="7CE1E9A7" w:rsidR="000A1063" w:rsidRDefault="000A1063">
      <w:r>
        <w:br w:type="page"/>
      </w:r>
    </w:p>
    <w:p w14:paraId="6B7571A2" w14:textId="637108D2" w:rsidR="00D93F45" w:rsidRDefault="00D93F45" w:rsidP="002B0F67">
      <w:pPr>
        <w:spacing w:line="480" w:lineRule="auto"/>
        <w:rPr>
          <w:b/>
          <w:sz w:val="28"/>
          <w:szCs w:val="28"/>
        </w:rPr>
      </w:pPr>
      <w:r w:rsidRPr="00291BA6">
        <w:rPr>
          <w:b/>
          <w:sz w:val="28"/>
          <w:szCs w:val="28"/>
        </w:rPr>
        <w:lastRenderedPageBreak/>
        <w:t>Introduction</w:t>
      </w:r>
      <w:r w:rsidR="00052EFA">
        <w:rPr>
          <w:b/>
          <w:sz w:val="28"/>
          <w:szCs w:val="28"/>
        </w:rPr>
        <w:t xml:space="preserve"> </w:t>
      </w:r>
      <w:r w:rsidR="00070778">
        <w:rPr>
          <w:b/>
          <w:sz w:val="28"/>
          <w:szCs w:val="28"/>
        </w:rPr>
        <w:t xml:space="preserve">= </w:t>
      </w:r>
      <w:r w:rsidR="00070778" w:rsidRPr="00CE7CEC">
        <w:rPr>
          <w:b/>
          <w:sz w:val="28"/>
          <w:szCs w:val="28"/>
          <w:highlight w:val="cyan"/>
        </w:rPr>
        <w:t xml:space="preserve">500 </w:t>
      </w:r>
      <w:r w:rsidR="00070778" w:rsidRPr="00F27B66">
        <w:rPr>
          <w:b/>
          <w:sz w:val="28"/>
          <w:szCs w:val="28"/>
          <w:highlight w:val="cyan"/>
        </w:rPr>
        <w:t>words max</w:t>
      </w:r>
    </w:p>
    <w:p w14:paraId="3722E3C2" w14:textId="2A56919F" w:rsidR="00263D76" w:rsidRPr="00B525FD" w:rsidRDefault="000C3AEB" w:rsidP="00DB4B4C">
      <w:pPr>
        <w:pStyle w:val="TimesCAPS"/>
        <w:spacing w:line="480" w:lineRule="auto"/>
        <w:jc w:val="left"/>
        <w:rPr>
          <w:rStyle w:val="Strong"/>
        </w:rPr>
      </w:pPr>
      <w:r>
        <w:t xml:space="preserve">         </w:t>
      </w:r>
      <w:r w:rsidR="00436B7C">
        <w:rPr>
          <w:b w:val="0"/>
          <w:bCs/>
        </w:rPr>
        <w:t>A</w:t>
      </w:r>
      <w:r w:rsidR="00436B7C" w:rsidRPr="00DB4B4C">
        <w:rPr>
          <w:b w:val="0"/>
          <w:color w:val="333333"/>
          <w:shd w:val="clear" w:color="auto" w:fill="FFFFFF"/>
        </w:rPr>
        <w:t>bundance is the state variable of interest in most population–level ecological research</w:t>
      </w:r>
      <w:r w:rsidR="00436B7C" w:rsidRPr="00920ED3">
        <w:rPr>
          <w:b w:val="0"/>
          <w:color w:val="333333"/>
        </w:rPr>
        <w:t xml:space="preserve"> </w:t>
      </w:r>
      <w:r w:rsidR="00436B7C">
        <w:rPr>
          <w:b w:val="0"/>
          <w:color w:val="333333"/>
        </w:rPr>
        <w:t>(</w:t>
      </w:r>
      <w:r w:rsidR="00436B7C" w:rsidRPr="00DB4B4C">
        <w:rPr>
          <w:b w:val="0"/>
          <w:color w:val="333333"/>
        </w:rPr>
        <w:t xml:space="preserve">Nichols and </w:t>
      </w:r>
      <w:proofErr w:type="spellStart"/>
      <w:r w:rsidR="00436B7C" w:rsidRPr="00DB4B4C">
        <w:rPr>
          <w:b w:val="0"/>
          <w:color w:val="333333"/>
        </w:rPr>
        <w:t>MacKenzie</w:t>
      </w:r>
      <w:proofErr w:type="spellEnd"/>
      <w:r w:rsidR="00436B7C" w:rsidRPr="00DB4B4C">
        <w:rPr>
          <w:b w:val="0"/>
          <w:color w:val="333333"/>
        </w:rPr>
        <w:t xml:space="preserve"> 2004)</w:t>
      </w:r>
      <w:r w:rsidR="00436B7C">
        <w:rPr>
          <w:b w:val="0"/>
          <w:color w:val="333333"/>
        </w:rPr>
        <w:t xml:space="preserve"> and </w:t>
      </w:r>
      <w:r w:rsidR="00443E97">
        <w:rPr>
          <w:b w:val="0"/>
          <w:color w:val="333333"/>
        </w:rPr>
        <w:t xml:space="preserve">is </w:t>
      </w:r>
      <w:r w:rsidR="00E00E4D">
        <w:rPr>
          <w:b w:val="0"/>
          <w:color w:val="333333"/>
        </w:rPr>
        <w:t xml:space="preserve">also </w:t>
      </w:r>
      <w:r w:rsidR="00263D76">
        <w:rPr>
          <w:rStyle w:val="Strong"/>
        </w:rPr>
        <w:t xml:space="preserve">essential for </w:t>
      </w:r>
      <w:r w:rsidR="00DB4B4C">
        <w:rPr>
          <w:rStyle w:val="Strong"/>
        </w:rPr>
        <w:t>calculating vital statistics (Ricker 1975)</w:t>
      </w:r>
      <w:r w:rsidR="00436B7C">
        <w:rPr>
          <w:rStyle w:val="Strong"/>
        </w:rPr>
        <w:t xml:space="preserve">. </w:t>
      </w:r>
      <w:r w:rsidR="00263D76" w:rsidRPr="00DB4B4C">
        <w:rPr>
          <w:rStyle w:val="Strong"/>
        </w:rPr>
        <w:t xml:space="preserve">Direct </w:t>
      </w:r>
      <w:r w:rsidR="00CC6A57" w:rsidRPr="00DB4B4C">
        <w:rPr>
          <w:rStyle w:val="Strong"/>
        </w:rPr>
        <w:t xml:space="preserve">abundance </w:t>
      </w:r>
      <w:r w:rsidR="00263D76" w:rsidRPr="00DB4B4C">
        <w:rPr>
          <w:rStyle w:val="Strong"/>
        </w:rPr>
        <w:t xml:space="preserve">observations are </w:t>
      </w:r>
      <w:r w:rsidR="00CC6A57" w:rsidRPr="00DB4B4C">
        <w:rPr>
          <w:rStyle w:val="Strong"/>
        </w:rPr>
        <w:t xml:space="preserve">important </w:t>
      </w:r>
      <w:r w:rsidR="00263D76" w:rsidRPr="00DB4B4C">
        <w:rPr>
          <w:rStyle w:val="Strong"/>
        </w:rPr>
        <w:t>for identifying independent populations</w:t>
      </w:r>
      <w:r w:rsidR="00263D76">
        <w:rPr>
          <w:rStyle w:val="Strong"/>
        </w:rPr>
        <w:t xml:space="preserve">, represent a key </w:t>
      </w:r>
      <w:r w:rsidR="00436B7C">
        <w:rPr>
          <w:rStyle w:val="Strong"/>
        </w:rPr>
        <w:t xml:space="preserve">viability </w:t>
      </w:r>
      <w:r w:rsidR="00263D76">
        <w:rPr>
          <w:rStyle w:val="Strong"/>
        </w:rPr>
        <w:t xml:space="preserve">parameter, and a </w:t>
      </w:r>
      <w:r w:rsidR="00263D76" w:rsidRPr="007216A4">
        <w:rPr>
          <w:rStyle w:val="Strong"/>
        </w:rPr>
        <w:t>primary delisting criteri</w:t>
      </w:r>
      <w:r w:rsidR="00263D76">
        <w:rPr>
          <w:rStyle w:val="Strong"/>
        </w:rPr>
        <w:t>on (</w:t>
      </w:r>
      <w:proofErr w:type="spellStart"/>
      <w:r w:rsidR="00263D76">
        <w:rPr>
          <w:rStyle w:val="Strong"/>
        </w:rPr>
        <w:t>McElhany</w:t>
      </w:r>
      <w:proofErr w:type="spellEnd"/>
      <w:r w:rsidR="00263D76">
        <w:rPr>
          <w:rStyle w:val="Strong"/>
        </w:rPr>
        <w:t xml:space="preserve"> et al. 2000). </w:t>
      </w:r>
      <w:r w:rsidR="00CC6A57">
        <w:rPr>
          <w:rStyle w:val="Strong"/>
        </w:rPr>
        <w:t>Consequently, i</w:t>
      </w:r>
      <w:r w:rsidR="00263D76">
        <w:rPr>
          <w:rStyle w:val="Strong"/>
        </w:rPr>
        <w:t xml:space="preserve">t is critical to </w:t>
      </w:r>
      <w:r w:rsidR="00DB4B4C">
        <w:rPr>
          <w:rStyle w:val="Strong"/>
        </w:rPr>
        <w:t xml:space="preserve">understand </w:t>
      </w:r>
      <w:r w:rsidR="00263D76" w:rsidRPr="007216A4">
        <w:rPr>
          <w:rStyle w:val="Strong"/>
        </w:rPr>
        <w:t>the accuracy and precision of abundance</w:t>
      </w:r>
      <w:r w:rsidR="00263D76">
        <w:rPr>
          <w:rStyle w:val="Strong"/>
        </w:rPr>
        <w:t xml:space="preserve"> </w:t>
      </w:r>
      <w:r w:rsidR="00263D76" w:rsidRPr="007216A4">
        <w:rPr>
          <w:rStyle w:val="Strong"/>
        </w:rPr>
        <w:t>estimates</w:t>
      </w:r>
      <w:r w:rsidR="00E00E4D">
        <w:rPr>
          <w:rStyle w:val="Strong"/>
        </w:rPr>
        <w:t xml:space="preserve"> </w:t>
      </w:r>
      <w:r w:rsidR="00263D76">
        <w:rPr>
          <w:rStyle w:val="Strong"/>
        </w:rPr>
        <w:t>(</w:t>
      </w:r>
      <w:proofErr w:type="spellStart"/>
      <w:r w:rsidR="00263D76">
        <w:rPr>
          <w:rStyle w:val="Strong"/>
        </w:rPr>
        <w:t>Chasco</w:t>
      </w:r>
      <w:proofErr w:type="spellEnd"/>
      <w:r w:rsidR="00263D76">
        <w:rPr>
          <w:rStyle w:val="Strong"/>
        </w:rPr>
        <w:t xml:space="preserve"> et al. 2014).  </w:t>
      </w:r>
    </w:p>
    <w:p w14:paraId="5F9380DF" w14:textId="17D74D46" w:rsidR="00263D76" w:rsidRDefault="00263D76" w:rsidP="00263D76">
      <w:pPr>
        <w:spacing w:line="480" w:lineRule="auto"/>
      </w:pPr>
      <w:r>
        <w:tab/>
      </w:r>
      <w:r w:rsidR="00436B7C">
        <w:t xml:space="preserve">Columbia River Basin (CRB) Chinook salmon </w:t>
      </w:r>
      <w:r w:rsidR="00436B7C" w:rsidRPr="00C66621">
        <w:t>(</w:t>
      </w:r>
      <w:r w:rsidR="00436B7C" w:rsidRPr="00C66621">
        <w:rPr>
          <w:rFonts w:eastAsiaTheme="minorHAnsi"/>
          <w:bCs/>
          <w:i/>
          <w:iCs/>
          <w:color w:val="231F20"/>
        </w:rPr>
        <w:t xml:space="preserve">Oncorhynchus </w:t>
      </w:r>
      <w:r w:rsidR="00436B7C" w:rsidRPr="0072062D">
        <w:rPr>
          <w:rFonts w:eastAsiaTheme="minorHAnsi"/>
          <w:bCs/>
          <w:i/>
          <w:iCs/>
          <w:color w:val="231F20"/>
        </w:rPr>
        <w:t>tshawytscha</w:t>
      </w:r>
      <w:r w:rsidR="00436B7C" w:rsidRPr="0072062D">
        <w:t>)</w:t>
      </w:r>
      <w:r w:rsidR="00436B7C">
        <w:t xml:space="preserve"> </w:t>
      </w:r>
      <w:r>
        <w:t>distribution and abundance ha</w:t>
      </w:r>
      <w:r w:rsidR="00443E97">
        <w:t>ve</w:t>
      </w:r>
      <w:r>
        <w:t xml:space="preserve"> declined as a result of major anthropogenic changes (</w:t>
      </w:r>
      <w:proofErr w:type="spellStart"/>
      <w:r>
        <w:t>Nehlsen</w:t>
      </w:r>
      <w:proofErr w:type="spellEnd"/>
      <w:r>
        <w:t xml:space="preserve"> et al. 1991; NRC 1996; Thurow et al. 2000). </w:t>
      </w:r>
      <w:r w:rsidR="00BB25F0">
        <w:t>As an i</w:t>
      </w:r>
      <w:r>
        <w:t>ntegral part of effort</w:t>
      </w:r>
      <w:r w:rsidR="0044434A">
        <w:t xml:space="preserve">s </w:t>
      </w:r>
      <w:r w:rsidR="00443E97">
        <w:t>to</w:t>
      </w:r>
      <w:r w:rsidR="0044434A">
        <w:t xml:space="preserve"> restore anadromous salmonids (Lee and Grant 1995; NMFS 2000a)</w:t>
      </w:r>
      <w:r>
        <w:t xml:space="preserve">, the NWPPC </w:t>
      </w:r>
      <w:r w:rsidR="00BB25F0">
        <w:t>(</w:t>
      </w:r>
      <w:r>
        <w:t xml:space="preserve">1994) has </w:t>
      </w:r>
      <w:r w:rsidR="0044434A">
        <w:t xml:space="preserve">emphasized the need </w:t>
      </w:r>
      <w:r>
        <w:t>for long-term monitoring</w:t>
      </w:r>
      <w:r w:rsidR="0044434A">
        <w:t xml:space="preserve"> </w:t>
      </w:r>
      <w:r w:rsidR="00443E97">
        <w:t xml:space="preserve">of </w:t>
      </w:r>
      <w:r>
        <w:t xml:space="preserve">salmon stocks. Simultaneously, a variety of analytical efforts support </w:t>
      </w:r>
      <w:r w:rsidR="000E2E53">
        <w:t xml:space="preserve">evidence-based </w:t>
      </w:r>
      <w:r w:rsidR="00443E97">
        <w:t xml:space="preserve">restoration </w:t>
      </w:r>
      <w:r>
        <w:t>decision</w:t>
      </w:r>
      <w:r w:rsidR="000E2E53">
        <w:t>s</w:t>
      </w:r>
      <w:r w:rsidR="0044434A">
        <w:t xml:space="preserve"> (e.g., </w:t>
      </w:r>
      <w:r w:rsidR="00093C91">
        <w:t xml:space="preserve">McCann et al. </w:t>
      </w:r>
      <w:r w:rsidR="0044434A">
        <w:t>2019)</w:t>
      </w:r>
      <w:r w:rsidR="00443E97">
        <w:t xml:space="preserve"> and </w:t>
      </w:r>
      <w:r>
        <w:t xml:space="preserve">require reliable abundance estimates </w:t>
      </w:r>
      <w:r w:rsidR="00443E97">
        <w:t>f</w:t>
      </w:r>
      <w:r>
        <w:t xml:space="preserve">or long-term monitoring and </w:t>
      </w:r>
      <w:r w:rsidR="00E00E4D">
        <w:t>a</w:t>
      </w:r>
      <w:r>
        <w:t xml:space="preserve">ssessments of management actions. </w:t>
      </w:r>
      <w:r w:rsidR="0044434A">
        <w:t>T</w:t>
      </w:r>
      <w:r>
        <w:t>he usefulness of any population survey method depends upon obtaining unbiased, or nearly unbiased, and precise estimates in a cost-efficient, logistically feasible manner (Thompson et al. 1998).</w:t>
      </w:r>
      <w:r w:rsidR="00E00E4D">
        <w:t xml:space="preserve"> </w:t>
      </w:r>
      <w:r>
        <w:tab/>
      </w:r>
      <w:r w:rsidR="00BB25F0">
        <w:t>Accurate abundance estimates are available for a fraction of Pacific salmon populations (</w:t>
      </w:r>
      <w:proofErr w:type="spellStart"/>
      <w:r w:rsidR="00BB25F0">
        <w:t>McElhany</w:t>
      </w:r>
      <w:proofErr w:type="spellEnd"/>
      <w:r w:rsidR="00BB25F0">
        <w:t xml:space="preserve"> et al. 2000) because estimates </w:t>
      </w:r>
      <w:r>
        <w:t>are often unavailable or infeasible</w:t>
      </w:r>
      <w:r w:rsidR="00BB25F0">
        <w:t xml:space="preserve">. </w:t>
      </w:r>
      <w:r>
        <w:t xml:space="preserve">Consequently, relative </w:t>
      </w:r>
      <w:r w:rsidR="00BB25F0">
        <w:t>rather than direct ind</w:t>
      </w:r>
      <w:r>
        <w:t>ices</w:t>
      </w:r>
      <w:r w:rsidR="00BB25F0">
        <w:t xml:space="preserve"> </w:t>
      </w:r>
      <w:r>
        <w:t>are often used to assess population</w:t>
      </w:r>
      <w:r w:rsidR="00BB25F0">
        <w:t>s</w:t>
      </w:r>
      <w:r>
        <w:t xml:space="preserve">. </w:t>
      </w:r>
    </w:p>
    <w:p w14:paraId="733B9C7D" w14:textId="72BD8D32" w:rsidR="00263D76" w:rsidRDefault="00263D76" w:rsidP="00CC6A57">
      <w:pPr>
        <w:spacing w:line="480" w:lineRule="auto"/>
      </w:pPr>
      <w:r>
        <w:rPr>
          <w:rFonts w:eastAsiaTheme="minorHAnsi"/>
        </w:rPr>
        <w:tab/>
      </w:r>
      <w:r w:rsidRPr="009D3334">
        <w:rPr>
          <w:rFonts w:eastAsiaTheme="minorHAnsi"/>
        </w:rPr>
        <w:t>Since the 1940s, CRB biologists have</w:t>
      </w:r>
      <w:r>
        <w:rPr>
          <w:rFonts w:eastAsiaTheme="minorHAnsi"/>
        </w:rPr>
        <w:t xml:space="preserve"> </w:t>
      </w:r>
      <w:r w:rsidRPr="009D3334">
        <w:rPr>
          <w:rFonts w:eastAsiaTheme="minorHAnsi"/>
        </w:rPr>
        <w:t xml:space="preserve">employed redd </w:t>
      </w:r>
      <w:r w:rsidR="000E2E53">
        <w:rPr>
          <w:rFonts w:eastAsiaTheme="minorHAnsi"/>
        </w:rPr>
        <w:t xml:space="preserve">(nest) </w:t>
      </w:r>
      <w:r w:rsidRPr="009D3334">
        <w:rPr>
          <w:rFonts w:eastAsiaTheme="minorHAnsi"/>
        </w:rPr>
        <w:t xml:space="preserve">counts </w:t>
      </w:r>
      <w:r>
        <w:rPr>
          <w:rFonts w:eastAsiaTheme="minorHAnsi"/>
        </w:rPr>
        <w:t xml:space="preserve">as a surrogate for </w:t>
      </w:r>
      <w:r w:rsidRPr="009D3334">
        <w:rPr>
          <w:rFonts w:eastAsiaTheme="minorHAnsi"/>
        </w:rPr>
        <w:t>monitor</w:t>
      </w:r>
      <w:r>
        <w:rPr>
          <w:rFonts w:eastAsiaTheme="minorHAnsi"/>
        </w:rPr>
        <w:t>ing</w:t>
      </w:r>
      <w:r w:rsidRPr="009D3334">
        <w:rPr>
          <w:rFonts w:eastAsiaTheme="minorHAnsi"/>
        </w:rPr>
        <w:t xml:space="preserve"> </w:t>
      </w:r>
      <w:r w:rsidR="00BB25F0">
        <w:rPr>
          <w:rFonts w:eastAsiaTheme="minorHAnsi"/>
        </w:rPr>
        <w:t xml:space="preserve">spring/summer </w:t>
      </w:r>
      <w:r w:rsidRPr="009D3334">
        <w:rPr>
          <w:rFonts w:eastAsiaTheme="minorHAnsi"/>
        </w:rPr>
        <w:t>Chinook salmon</w:t>
      </w:r>
      <w:r>
        <w:rPr>
          <w:rFonts w:eastAsiaTheme="minorHAnsi"/>
        </w:rPr>
        <w:t xml:space="preserve"> </w:t>
      </w:r>
      <w:r w:rsidRPr="009D3334">
        <w:rPr>
          <w:rFonts w:eastAsiaTheme="minorHAnsi"/>
        </w:rPr>
        <w:t>(</w:t>
      </w:r>
      <w:proofErr w:type="spellStart"/>
      <w:r w:rsidRPr="009D3334">
        <w:rPr>
          <w:rFonts w:eastAsiaTheme="minorHAnsi"/>
        </w:rPr>
        <w:t>Hassemer</w:t>
      </w:r>
      <w:proofErr w:type="spellEnd"/>
      <w:r w:rsidRPr="009D3334">
        <w:rPr>
          <w:rFonts w:eastAsiaTheme="minorHAnsi"/>
        </w:rPr>
        <w:t xml:space="preserve"> 1993; </w:t>
      </w:r>
      <w:proofErr w:type="spellStart"/>
      <w:r w:rsidRPr="009D3334">
        <w:rPr>
          <w:rFonts w:eastAsiaTheme="minorHAnsi"/>
        </w:rPr>
        <w:t>Emlen</w:t>
      </w:r>
      <w:proofErr w:type="spellEnd"/>
      <w:r w:rsidRPr="009D3334">
        <w:rPr>
          <w:rFonts w:eastAsiaTheme="minorHAnsi"/>
        </w:rPr>
        <w:t xml:space="preserve"> 1995). </w:t>
      </w:r>
      <w:r>
        <w:t xml:space="preserve">Despite widespread use of redd counts to calculate measures of salmon population performance, the accuracy of </w:t>
      </w:r>
      <w:r w:rsidR="00CC1466">
        <w:t xml:space="preserve">aerial </w:t>
      </w:r>
      <w:r w:rsidR="00AC6AC6">
        <w:t>red</w:t>
      </w:r>
      <w:r w:rsidR="006E1158">
        <w:t>d</w:t>
      </w:r>
      <w:r w:rsidR="00AC6AC6">
        <w:t xml:space="preserve"> counts </w:t>
      </w:r>
      <w:r>
        <w:t xml:space="preserve">and the factors that affect </w:t>
      </w:r>
      <w:r w:rsidR="00AC6AC6">
        <w:t xml:space="preserve">count </w:t>
      </w:r>
      <w:r>
        <w:t xml:space="preserve">precision and bias </w:t>
      </w:r>
      <w:r w:rsidR="00CC6A57">
        <w:t xml:space="preserve">have rarely been evaluated. </w:t>
      </w:r>
      <w:r w:rsidR="00073D3A">
        <w:lastRenderedPageBreak/>
        <w:t xml:space="preserve">Researchers have </w:t>
      </w:r>
      <w:r>
        <w:t>compar</w:t>
      </w:r>
      <w:r w:rsidR="00073D3A">
        <w:t xml:space="preserve">ed </w:t>
      </w:r>
      <w:r>
        <w:t xml:space="preserve">single “peak” </w:t>
      </w:r>
      <w:r w:rsidR="00073D3A">
        <w:t xml:space="preserve">redd </w:t>
      </w:r>
      <w:r>
        <w:t xml:space="preserve">counts </w:t>
      </w:r>
      <w:r w:rsidR="00720EE0">
        <w:t>to</w:t>
      </w:r>
      <w:r>
        <w:t xml:space="preserve"> multiple pass counts </w:t>
      </w:r>
      <w:r w:rsidRPr="00D500D7">
        <w:t>(Kucera and Orme 2007),</w:t>
      </w:r>
      <w:r>
        <w:t xml:space="preserve"> compar</w:t>
      </w:r>
      <w:r w:rsidR="00073D3A">
        <w:t>ed</w:t>
      </w:r>
      <w:r>
        <w:t xml:space="preserve"> counts between multiple observers or crews </w:t>
      </w:r>
      <w:r w:rsidRPr="00B265F5">
        <w:t>(Gallagher and Gallagher 2005), or</w:t>
      </w:r>
      <w:r>
        <w:t xml:space="preserve"> compar</w:t>
      </w:r>
      <w:r w:rsidR="00E00E4D">
        <w:t>ed</w:t>
      </w:r>
      <w:r>
        <w:t xml:space="preserve"> counts derived by different methods (e.g., visual surveys vs. aerial photography; Visser et al. 2002). </w:t>
      </w:r>
      <w:commentRangeStart w:id="7"/>
      <w:r w:rsidR="00E00E4D">
        <w:t xml:space="preserve">In each </w:t>
      </w:r>
      <w:r>
        <w:t xml:space="preserve">approach, however, </w:t>
      </w:r>
      <w:r w:rsidR="00720EE0">
        <w:t xml:space="preserve">actual </w:t>
      </w:r>
      <w:r>
        <w:t>redd abundance</w:t>
      </w:r>
      <w:r w:rsidR="00E00E4D">
        <w:t>s</w:t>
      </w:r>
      <w:r>
        <w:t xml:space="preserve"> </w:t>
      </w:r>
      <w:r w:rsidR="00AC6AC6">
        <w:t xml:space="preserve">and the proportion of redds detected remained </w:t>
      </w:r>
      <w:r>
        <w:t xml:space="preserve">unknown. </w:t>
      </w:r>
      <w:commentRangeEnd w:id="7"/>
      <w:r w:rsidR="00D821F6">
        <w:rPr>
          <w:rStyle w:val="CommentReference"/>
        </w:rPr>
        <w:commentReference w:id="7"/>
      </w:r>
    </w:p>
    <w:p w14:paraId="2219E05D" w14:textId="74EE2933" w:rsidR="001A740F" w:rsidRDefault="001A740F" w:rsidP="001A740F">
      <w:pPr>
        <w:spacing w:line="480" w:lineRule="auto"/>
      </w:pPr>
      <w:r>
        <w:tab/>
        <w:t>T</w:t>
      </w:r>
      <w:r w:rsidRPr="000D6275">
        <w:t xml:space="preserve">he relationship between a raw </w:t>
      </w:r>
      <w:r>
        <w:t xml:space="preserve">or unadjusted redd </w:t>
      </w:r>
      <w:r w:rsidRPr="000D6275">
        <w:t>count</w:t>
      </w:r>
      <w:r w:rsidRPr="00C4591D">
        <w:t xml:space="preserve"> and </w:t>
      </w:r>
      <w:r w:rsidR="00AC6AC6">
        <w:t xml:space="preserve">actual </w:t>
      </w:r>
      <w:r>
        <w:t xml:space="preserve">redd </w:t>
      </w:r>
      <w:r w:rsidRPr="00C4591D">
        <w:t>abundance</w:t>
      </w:r>
      <w:r>
        <w:t xml:space="preserve"> is the detection probability </w:t>
      </w:r>
      <w:r w:rsidRPr="00C4591D">
        <w:t>(</w:t>
      </w:r>
      <w:proofErr w:type="spellStart"/>
      <w:r w:rsidRPr="00C4591D">
        <w:t>Engem</w:t>
      </w:r>
      <w:r>
        <w:t>a</w:t>
      </w:r>
      <w:r w:rsidRPr="00C4591D">
        <w:t>n</w:t>
      </w:r>
      <w:proofErr w:type="spellEnd"/>
      <w:r w:rsidRPr="00C4591D">
        <w:t xml:space="preserve"> 2005)</w:t>
      </w:r>
      <w:r>
        <w:t xml:space="preserve">. Many </w:t>
      </w:r>
      <w:r w:rsidR="00E00E4D">
        <w:t xml:space="preserve">biologists </w:t>
      </w:r>
      <w:r>
        <w:t xml:space="preserve">assume uncorrected redd counts represent a </w:t>
      </w:r>
      <w:r w:rsidRPr="00DF2BF1">
        <w:rPr>
          <w:i/>
        </w:rPr>
        <w:t>constant proportion</w:t>
      </w:r>
      <w:r>
        <w:t xml:space="preserve"> of the true numbers of redds or the </w:t>
      </w:r>
      <w:r w:rsidRPr="00DF2BF1">
        <w:rPr>
          <w:i/>
        </w:rPr>
        <w:t>true number</w:t>
      </w:r>
      <w:r w:rsidRPr="00096990">
        <w:t xml:space="preserve"> of redds without error</w:t>
      </w:r>
      <w:r>
        <w:t>. With</w:t>
      </w:r>
      <w:r w:rsidR="00E00E4D">
        <w:t xml:space="preserve"> no c</w:t>
      </w:r>
      <w:r>
        <w:t>orrection for omitted or mis-identified (committed) redds, the bias is assumed to be constant across space and time. That assumption is untenable</w:t>
      </w:r>
      <w:r w:rsidR="00073D3A">
        <w:t xml:space="preserve"> </w:t>
      </w:r>
      <w:r>
        <w:t xml:space="preserve">given the variety of factors affecting </w:t>
      </w:r>
      <w:r w:rsidR="00AC6AC6">
        <w:t>red</w:t>
      </w:r>
      <w:r w:rsidR="006E1158">
        <w:t>d</w:t>
      </w:r>
      <w:r w:rsidR="00AC6AC6">
        <w:t xml:space="preserve"> </w:t>
      </w:r>
      <w:r>
        <w:t xml:space="preserve">detection. </w:t>
      </w:r>
      <w:r w:rsidR="00E00E4D">
        <w:t xml:space="preserve">Failure to </w:t>
      </w:r>
      <w:r w:rsidR="00443E97" w:rsidRPr="00096990">
        <w:t xml:space="preserve">account for </w:t>
      </w:r>
      <w:r w:rsidR="00443E97">
        <w:t xml:space="preserve">detection errors </w:t>
      </w:r>
      <w:r w:rsidR="00443E97" w:rsidRPr="00096990">
        <w:t xml:space="preserve">may </w:t>
      </w:r>
      <w:r w:rsidR="007F1C38" w:rsidRPr="00C4591D">
        <w:t>cause error</w:t>
      </w:r>
      <w:r w:rsidR="007F1C38">
        <w:t>s</w:t>
      </w:r>
      <w:r w:rsidR="007F1C38" w:rsidRPr="00C4591D">
        <w:t xml:space="preserve"> </w:t>
      </w:r>
      <w:r w:rsidR="007F1C38">
        <w:t>of i</w:t>
      </w:r>
      <w:r w:rsidR="007F1C38" w:rsidRPr="00C4591D">
        <w:t>nference</w:t>
      </w:r>
      <w:r w:rsidR="007F1C38" w:rsidRPr="00096990">
        <w:t xml:space="preserve"> </w:t>
      </w:r>
      <w:r w:rsidR="00443E97" w:rsidRPr="00096990">
        <w:t>(Thompson et al. 1998)</w:t>
      </w:r>
      <w:r w:rsidR="007F1C38">
        <w:t>,</w:t>
      </w:r>
      <w:r w:rsidR="00443E97">
        <w:t xml:space="preserve"> </w:t>
      </w:r>
      <w:r w:rsidR="007F1C38" w:rsidRPr="00C4591D">
        <w:t xml:space="preserve">particularly when </w:t>
      </w:r>
      <w:r w:rsidR="007F1C38">
        <w:t>detection probabilit</w:t>
      </w:r>
      <w:r w:rsidR="00FB2852">
        <w:t>ies</w:t>
      </w:r>
      <w:r w:rsidR="007F1C38">
        <w:t xml:space="preserve"> var</w:t>
      </w:r>
      <w:r w:rsidR="00FB2852">
        <w:t>y</w:t>
      </w:r>
      <w:r w:rsidR="007F1C38" w:rsidRPr="00C4591D">
        <w:t xml:space="preserve"> with habitat types, observers, or other factors (Anderson 2001, 2003).</w:t>
      </w:r>
      <w:r w:rsidR="007F1C38">
        <w:t xml:space="preserve"> </w:t>
      </w:r>
      <w:r>
        <w:t>R</w:t>
      </w:r>
      <w:r w:rsidRPr="00A63999">
        <w:t xml:space="preserve">elying on a </w:t>
      </w:r>
      <w:r>
        <w:t>raw</w:t>
      </w:r>
      <w:r w:rsidR="00E00E4D">
        <w:t>, unadjusted</w:t>
      </w:r>
      <w:r>
        <w:t xml:space="preserve"> </w:t>
      </w:r>
      <w:r w:rsidRPr="00A63999">
        <w:t>count may lead to misleading conclusions about population trends, spatial distribution, and habitat associations.</w:t>
      </w:r>
      <w:r>
        <w:t xml:space="preserve"> </w:t>
      </w:r>
      <w:r w:rsidRPr="00A63999">
        <w:t xml:space="preserve"> </w:t>
      </w:r>
    </w:p>
    <w:p w14:paraId="1AA15DCC" w14:textId="72C372C3" w:rsidR="001C7930" w:rsidRDefault="001A740F" w:rsidP="00FB2852">
      <w:pPr>
        <w:spacing w:line="480" w:lineRule="auto"/>
      </w:pPr>
      <w:r>
        <w:tab/>
      </w:r>
      <w:r w:rsidR="00263D76" w:rsidRPr="00F17025">
        <w:t xml:space="preserve">We initiated research to </w:t>
      </w:r>
      <w:r w:rsidR="00E26778" w:rsidRPr="00F17025">
        <w:t xml:space="preserve">understand accuracy and precision of aerial </w:t>
      </w:r>
      <w:r w:rsidR="00263D76" w:rsidRPr="00F17025">
        <w:t>Chinook salmon</w:t>
      </w:r>
      <w:r w:rsidR="00263D76">
        <w:t xml:space="preserve"> redd</w:t>
      </w:r>
      <w:r w:rsidR="00FB2852">
        <w:t xml:space="preserve"> count</w:t>
      </w:r>
      <w:r w:rsidR="00E26778">
        <w:t>s</w:t>
      </w:r>
      <w:r w:rsidR="00263D76">
        <w:t xml:space="preserve">. </w:t>
      </w:r>
      <w:r w:rsidR="00263D76" w:rsidRPr="00F94828">
        <w:t xml:space="preserve">If </w:t>
      </w:r>
      <w:r w:rsidR="00E26778">
        <w:t xml:space="preserve">redd </w:t>
      </w:r>
      <w:r w:rsidR="00263D76" w:rsidRPr="00F94828">
        <w:t>detection probabilit</w:t>
      </w:r>
      <w:r w:rsidR="00E26778">
        <w:t xml:space="preserve">ies </w:t>
      </w:r>
      <w:r w:rsidR="00443E97">
        <w:t xml:space="preserve">are </w:t>
      </w:r>
      <w:r w:rsidR="00E26778">
        <w:t>measur</w:t>
      </w:r>
      <w:r w:rsidR="00443E97">
        <w:t>able</w:t>
      </w:r>
      <w:r w:rsidR="00263D76" w:rsidRPr="00F94828">
        <w:t xml:space="preserve">, differences in detection can be accounted for. </w:t>
      </w:r>
      <w:r w:rsidR="00A66649">
        <w:t xml:space="preserve">We </w:t>
      </w:r>
      <w:r w:rsidR="0045520B">
        <w:t>established</w:t>
      </w:r>
      <w:r w:rsidR="00263D76">
        <w:t xml:space="preserve"> f</w:t>
      </w:r>
      <w:r w:rsidR="0044434A">
        <w:t>our</w:t>
      </w:r>
      <w:r w:rsidR="00263D76">
        <w:t xml:space="preserve"> objectives</w:t>
      </w:r>
      <w:r w:rsidR="006C74E8">
        <w:t xml:space="preserve"> to</w:t>
      </w:r>
      <w:r w:rsidR="00263D76">
        <w:t xml:space="preserve">: 1) census redds and develop an unbiased estimate of the true number of redds; 2) </w:t>
      </w:r>
      <w:r w:rsidR="0044434A">
        <w:t>apply</w:t>
      </w:r>
      <w:r w:rsidR="00263D76">
        <w:t xml:space="preserve"> the redd census as a baseline for estimating aerial count</w:t>
      </w:r>
      <w:r w:rsidR="0044434A">
        <w:t xml:space="preserve"> accuracy</w:t>
      </w:r>
      <w:r w:rsidR="00263D76">
        <w:t xml:space="preserve">; 3) evaluate the effectiveness of a mark-resight approach; and </w:t>
      </w:r>
      <w:r w:rsidR="0044434A">
        <w:t>4</w:t>
      </w:r>
      <w:r w:rsidR="00263D76">
        <w:t xml:space="preserve">) evaluate the influence of environmental and </w:t>
      </w:r>
      <w:r w:rsidR="0044434A">
        <w:t xml:space="preserve">redd-level </w:t>
      </w:r>
      <w:r w:rsidR="00263D76">
        <w:t xml:space="preserve">characteristics on </w:t>
      </w:r>
      <w:r w:rsidR="00BC388D">
        <w:t xml:space="preserve">redd </w:t>
      </w:r>
      <w:r w:rsidR="00A66649">
        <w:t>detectability</w:t>
      </w:r>
      <w:r w:rsidR="00263D76">
        <w:t xml:space="preserve">. </w:t>
      </w:r>
      <w:r w:rsidR="001C7930">
        <w:t>Our results have important implications for improving Chinook salmon aerial redd surveys.</w:t>
      </w:r>
      <w:r w:rsidR="0045520B" w:rsidRPr="0045520B">
        <w:t xml:space="preserve"> </w:t>
      </w:r>
    </w:p>
    <w:p w14:paraId="3E715573" w14:textId="77777777" w:rsidR="00F436EC" w:rsidRDefault="00F436EC" w:rsidP="002B0F67">
      <w:pPr>
        <w:spacing w:line="480" w:lineRule="auto"/>
        <w:rPr>
          <w:b/>
          <w:sz w:val="28"/>
          <w:szCs w:val="28"/>
        </w:rPr>
      </w:pPr>
    </w:p>
    <w:p w14:paraId="15BF526C" w14:textId="77777777" w:rsidR="00F436EC" w:rsidRDefault="00F436EC" w:rsidP="002B0F67">
      <w:pPr>
        <w:spacing w:line="480" w:lineRule="auto"/>
        <w:rPr>
          <w:b/>
          <w:sz w:val="28"/>
          <w:szCs w:val="28"/>
        </w:rPr>
      </w:pPr>
    </w:p>
    <w:p w14:paraId="7FA9B3C0" w14:textId="52CCCC1D" w:rsidR="00456DEC" w:rsidRDefault="00456DEC" w:rsidP="002B0F67">
      <w:pPr>
        <w:spacing w:line="480" w:lineRule="auto"/>
        <w:rPr>
          <w:b/>
          <w:sz w:val="28"/>
          <w:szCs w:val="28"/>
        </w:rPr>
      </w:pPr>
      <w:r w:rsidRPr="00291BA6">
        <w:rPr>
          <w:b/>
          <w:sz w:val="28"/>
          <w:szCs w:val="28"/>
        </w:rPr>
        <w:lastRenderedPageBreak/>
        <w:t>M</w:t>
      </w:r>
      <w:r w:rsidR="007223BE">
        <w:rPr>
          <w:b/>
          <w:sz w:val="28"/>
          <w:szCs w:val="28"/>
        </w:rPr>
        <w:t xml:space="preserve">aterials and </w:t>
      </w:r>
      <w:r w:rsidR="005D42B7">
        <w:rPr>
          <w:b/>
          <w:sz w:val="28"/>
          <w:szCs w:val="28"/>
        </w:rPr>
        <w:t>m</w:t>
      </w:r>
      <w:r w:rsidRPr="00291BA6">
        <w:rPr>
          <w:b/>
          <w:sz w:val="28"/>
          <w:szCs w:val="28"/>
        </w:rPr>
        <w:t>ethods</w:t>
      </w:r>
    </w:p>
    <w:p w14:paraId="14ED416E" w14:textId="77777777" w:rsidR="00DA39E9" w:rsidRDefault="00291BA6" w:rsidP="002B0F67">
      <w:pPr>
        <w:pStyle w:val="TimesCAPS"/>
        <w:spacing w:line="480" w:lineRule="auto"/>
        <w:jc w:val="left"/>
      </w:pPr>
      <w:bookmarkStart w:id="8" w:name="_Toc263149354"/>
      <w:r>
        <w:t>Study area</w:t>
      </w:r>
      <w:bookmarkEnd w:id="8"/>
    </w:p>
    <w:p w14:paraId="632151E3" w14:textId="3A07EFFE" w:rsidR="00DA39E9" w:rsidRDefault="00DA39E9" w:rsidP="002B0F67">
      <w:pPr>
        <w:spacing w:line="480" w:lineRule="auto"/>
        <w:ind w:firstLine="720"/>
      </w:pPr>
      <w:r>
        <w:t>T</w:t>
      </w:r>
      <w:r w:rsidRPr="00B774A8">
        <w:t xml:space="preserve">he </w:t>
      </w:r>
      <w:r w:rsidR="008052C0">
        <w:t>Middle Fork Salmon River (</w:t>
      </w:r>
      <w:r w:rsidR="00FD5CF0">
        <w:t>M</w:t>
      </w:r>
      <w:r w:rsidRPr="00B774A8">
        <w:t>FSR</w:t>
      </w:r>
      <w:r w:rsidR="008052C0">
        <w:t xml:space="preserve">), </w:t>
      </w:r>
      <w:r w:rsidR="001A6ADF">
        <w:t xml:space="preserve">one of </w:t>
      </w:r>
      <w:r w:rsidR="0006740A">
        <w:t xml:space="preserve">eight </w:t>
      </w:r>
      <w:r w:rsidR="001A6ADF">
        <w:t xml:space="preserve">original </w:t>
      </w:r>
      <w:r>
        <w:t>National Wild and Scenic River</w:t>
      </w:r>
      <w:r w:rsidR="001A6ADF">
        <w:t>s designated in 19</w:t>
      </w:r>
      <w:r w:rsidR="00D62276">
        <w:t>6</w:t>
      </w:r>
      <w:r w:rsidR="001A6ADF">
        <w:t>8</w:t>
      </w:r>
      <w:r w:rsidR="00A02B8C">
        <w:t xml:space="preserve"> (NWSRS 2016</w:t>
      </w:r>
      <w:r w:rsidR="00F154C0">
        <w:t>)</w:t>
      </w:r>
      <w:r w:rsidR="008052C0">
        <w:t xml:space="preserve">, </w:t>
      </w:r>
      <w:r>
        <w:t>drain</w:t>
      </w:r>
      <w:r w:rsidR="001A6ADF">
        <w:t>s</w:t>
      </w:r>
      <w:r>
        <w:t xml:space="preserve"> about 7,330 km</w:t>
      </w:r>
      <w:r>
        <w:rPr>
          <w:vertAlign w:val="superscript"/>
        </w:rPr>
        <w:t>2</w:t>
      </w:r>
      <w:r>
        <w:t xml:space="preserve"> of a remote area of central Idaho</w:t>
      </w:r>
      <w:r w:rsidR="001A6ADF">
        <w:t xml:space="preserve"> and, f</w:t>
      </w:r>
      <w:r>
        <w:t xml:space="preserve">or most of its length, flows through the Frank Church River of No Return Wilderness. From its origin at the confluence of Bear Valley and Marsh Creeks, the MFSR flows north-northwest for 171 km through the Salmon River </w:t>
      </w:r>
      <w:r w:rsidR="00E86725">
        <w:t>M</w:t>
      </w:r>
      <w:r>
        <w:t>ountains and joins the Salmon River 92 km downstream from Salmon, Idaho</w:t>
      </w:r>
      <w:r w:rsidR="008A3450">
        <w:t xml:space="preserve"> </w:t>
      </w:r>
      <w:r w:rsidR="00FA125B">
        <w:t>and 1</w:t>
      </w:r>
      <w:r w:rsidR="004959EF">
        <w:t>,</w:t>
      </w:r>
      <w:r w:rsidR="00FA125B">
        <w:t>144 km from the Pacific Ocean</w:t>
      </w:r>
      <w:r>
        <w:t xml:space="preserve">. From 1930-1980, </w:t>
      </w:r>
      <w:r w:rsidR="00621EAC">
        <w:t xml:space="preserve">the </w:t>
      </w:r>
      <w:r w:rsidR="008052C0">
        <w:t xml:space="preserve">US Forest Service (1998) managed </w:t>
      </w:r>
      <w:r w:rsidR="00944FCE">
        <w:t xml:space="preserve">most </w:t>
      </w:r>
      <w:r>
        <w:t>of the region in “Primitive Area” status. In 1980, the Central Idaho Wilderness Act established 906,136 hectare</w:t>
      </w:r>
      <w:r w:rsidR="00920ED3">
        <w:t>s of</w:t>
      </w:r>
      <w:r>
        <w:t xml:space="preserve"> wilderness that remains the largest contiguous wilderness in the lower 48 states and the largest in the National Forest system (US Forest Service 1998). </w:t>
      </w:r>
      <w:proofErr w:type="spellStart"/>
      <w:r>
        <w:t>Minshall</w:t>
      </w:r>
      <w:proofErr w:type="spellEnd"/>
      <w:r>
        <w:t xml:space="preserve"> et al. (1981), </w:t>
      </w:r>
      <w:proofErr w:type="spellStart"/>
      <w:r w:rsidRPr="00B774A8">
        <w:t>Thurow</w:t>
      </w:r>
      <w:proofErr w:type="spellEnd"/>
      <w:r w:rsidRPr="00B774A8">
        <w:t xml:space="preserve"> (2000)</w:t>
      </w:r>
      <w:r w:rsidR="001610E9">
        <w:t>,</w:t>
      </w:r>
      <w:r w:rsidRPr="00B774A8">
        <w:t xml:space="preserve"> </w:t>
      </w:r>
      <w:proofErr w:type="spellStart"/>
      <w:r w:rsidRPr="00B774A8">
        <w:t>Servheen</w:t>
      </w:r>
      <w:proofErr w:type="spellEnd"/>
      <w:r w:rsidRPr="00B774A8">
        <w:t xml:space="preserve"> et al. (2001)</w:t>
      </w:r>
      <w:r w:rsidR="00944FCE">
        <w:t xml:space="preserve">, and Thurow et al. (2020) </w:t>
      </w:r>
      <w:r w:rsidR="005C6734">
        <w:t xml:space="preserve">provide </w:t>
      </w:r>
      <w:r>
        <w:t xml:space="preserve">more </w:t>
      </w:r>
      <w:r w:rsidRPr="00B774A8">
        <w:t xml:space="preserve">detailed </w:t>
      </w:r>
      <w:r>
        <w:t xml:space="preserve">study area </w:t>
      </w:r>
      <w:r w:rsidRPr="00B774A8">
        <w:t>descriptions.</w:t>
      </w:r>
      <w:r>
        <w:t xml:space="preserve"> </w:t>
      </w:r>
    </w:p>
    <w:p w14:paraId="104F65FB" w14:textId="7D4D9322" w:rsidR="00DA39E9" w:rsidRDefault="00DA39E9" w:rsidP="0093103B">
      <w:pPr>
        <w:autoSpaceDE w:val="0"/>
        <w:autoSpaceDN w:val="0"/>
        <w:adjustRightInd w:val="0"/>
        <w:spacing w:line="480" w:lineRule="auto"/>
        <w:ind w:firstLine="720"/>
        <w:rPr>
          <w:rFonts w:eastAsiaTheme="minorHAnsi"/>
        </w:rPr>
      </w:pPr>
      <w:r>
        <w:t>Native fishes includ</w:t>
      </w:r>
      <w:r w:rsidR="005C6734">
        <w:t>e</w:t>
      </w:r>
      <w:r>
        <w:t xml:space="preserve"> seven salmonid taxa: bull trout, </w:t>
      </w:r>
      <w:proofErr w:type="spellStart"/>
      <w:r>
        <w:t>westslope</w:t>
      </w:r>
      <w:proofErr w:type="spellEnd"/>
      <w:r>
        <w:t xml:space="preserve"> cutthroat trout (</w:t>
      </w:r>
      <w:r w:rsidRPr="00122BCD">
        <w:rPr>
          <w:i/>
        </w:rPr>
        <w:t xml:space="preserve">Oncorhynchus </w:t>
      </w:r>
      <w:proofErr w:type="spellStart"/>
      <w:r w:rsidRPr="00122BCD">
        <w:rPr>
          <w:i/>
        </w:rPr>
        <w:t>clark</w:t>
      </w:r>
      <w:r w:rsidR="00D3323D">
        <w:rPr>
          <w:i/>
        </w:rPr>
        <w:t>i</w:t>
      </w:r>
      <w:r w:rsidRPr="00122BCD">
        <w:rPr>
          <w:i/>
        </w:rPr>
        <w:t>i</w:t>
      </w:r>
      <w:proofErr w:type="spellEnd"/>
      <w:r w:rsidRPr="00122BCD">
        <w:rPr>
          <w:i/>
        </w:rPr>
        <w:t xml:space="preserve"> </w:t>
      </w:r>
      <w:proofErr w:type="spellStart"/>
      <w:r w:rsidRPr="00122BCD">
        <w:rPr>
          <w:i/>
        </w:rPr>
        <w:t>lewisi</w:t>
      </w:r>
      <w:proofErr w:type="spellEnd"/>
      <w:r>
        <w:t xml:space="preserve">), </w:t>
      </w:r>
      <w:proofErr w:type="spellStart"/>
      <w:r>
        <w:t>redband</w:t>
      </w:r>
      <w:proofErr w:type="spellEnd"/>
      <w:r>
        <w:t xml:space="preserve"> trout (</w:t>
      </w:r>
      <w:r w:rsidRPr="00122BCD">
        <w:rPr>
          <w:i/>
        </w:rPr>
        <w:t>O. mykiss</w:t>
      </w:r>
      <w:r>
        <w:t xml:space="preserve"> ssp.), mountain whitefish (</w:t>
      </w:r>
      <w:proofErr w:type="spellStart"/>
      <w:r w:rsidRPr="00122BCD">
        <w:rPr>
          <w:i/>
        </w:rPr>
        <w:t>Prosopium</w:t>
      </w:r>
      <w:proofErr w:type="spellEnd"/>
      <w:r w:rsidRPr="00122BCD">
        <w:rPr>
          <w:i/>
        </w:rPr>
        <w:t xml:space="preserve"> </w:t>
      </w:r>
      <w:proofErr w:type="spellStart"/>
      <w:r w:rsidRPr="00122BCD">
        <w:rPr>
          <w:i/>
        </w:rPr>
        <w:t>williamsoni</w:t>
      </w:r>
      <w:proofErr w:type="spellEnd"/>
      <w:r>
        <w:t xml:space="preserve">), </w:t>
      </w:r>
      <w:r w:rsidR="005C6734">
        <w:t xml:space="preserve">summer </w:t>
      </w:r>
      <w:r>
        <w:t xml:space="preserve">steelhead </w:t>
      </w:r>
      <w:r w:rsidR="005C6734">
        <w:t>(</w:t>
      </w:r>
      <w:r w:rsidR="005C6734" w:rsidRPr="00122BCD">
        <w:rPr>
          <w:i/>
        </w:rPr>
        <w:t>O. mykiss</w:t>
      </w:r>
      <w:r w:rsidR="005C6734">
        <w:t>)</w:t>
      </w:r>
      <w:r w:rsidR="00886AB5">
        <w:t>,</w:t>
      </w:r>
      <w:r w:rsidR="005C6734">
        <w:t xml:space="preserve"> </w:t>
      </w:r>
      <w:r>
        <w:t>and spring</w:t>
      </w:r>
      <w:r w:rsidR="00886AB5">
        <w:t>/</w:t>
      </w:r>
      <w:r>
        <w:t>summer Chinook salmon (Thurow 1985</w:t>
      </w:r>
      <w:r w:rsidRPr="0086298B">
        <w:t xml:space="preserve">). </w:t>
      </w:r>
      <w:r w:rsidR="00621EAC">
        <w:t>Adult s</w:t>
      </w:r>
      <w:r>
        <w:t xml:space="preserve">pring Chinook salmon cross Bonneville Dam </w:t>
      </w:r>
      <w:r w:rsidR="00B90DC5">
        <w:t>(the first dam encountered</w:t>
      </w:r>
      <w:r w:rsidR="000F0A19">
        <w:t xml:space="preserve">) </w:t>
      </w:r>
      <w:r w:rsidR="00944FCE">
        <w:t xml:space="preserve">predominately </w:t>
      </w:r>
      <w:r>
        <w:t>from March to May</w:t>
      </w:r>
      <w:r w:rsidR="00944FCE">
        <w:t xml:space="preserve"> and </w:t>
      </w:r>
      <w:r>
        <w:t>summers from June to July (Burner 1951</w:t>
      </w:r>
      <w:r w:rsidR="00854E5B">
        <w:t xml:space="preserve">, Mathews and </w:t>
      </w:r>
      <w:proofErr w:type="spellStart"/>
      <w:r w:rsidR="00854E5B">
        <w:t>Waples</w:t>
      </w:r>
      <w:proofErr w:type="spellEnd"/>
      <w:r w:rsidR="00854E5B">
        <w:t xml:space="preserve"> 1991</w:t>
      </w:r>
      <w:r>
        <w:t>).</w:t>
      </w:r>
      <w:r w:rsidR="0020018D" w:rsidRPr="00744D24">
        <w:rPr>
          <w:color w:val="000000" w:themeColor="text1"/>
        </w:rPr>
        <w:t xml:space="preserve"> </w:t>
      </w:r>
      <w:r w:rsidR="00944FCE">
        <w:rPr>
          <w:color w:val="000000" w:themeColor="text1"/>
        </w:rPr>
        <w:t xml:space="preserve"> </w:t>
      </w:r>
      <w:r w:rsidR="007F2391" w:rsidRPr="00744D24">
        <w:rPr>
          <w:color w:val="000000" w:themeColor="text1"/>
          <w:lang w:val="en"/>
        </w:rPr>
        <w:t xml:space="preserve">Chinook salmon </w:t>
      </w:r>
      <w:r w:rsidR="00051AB8">
        <w:rPr>
          <w:color w:val="000000" w:themeColor="text1"/>
          <w:lang w:val="en"/>
        </w:rPr>
        <w:t xml:space="preserve">represent </w:t>
      </w:r>
      <w:r w:rsidR="007F2391" w:rsidRPr="00744D24">
        <w:rPr>
          <w:color w:val="000000" w:themeColor="text1"/>
          <w:lang w:val="en"/>
        </w:rPr>
        <w:t>a continuum of forms falling along a temporal cline related to incubation and rearing temperatures</w:t>
      </w:r>
      <w:r w:rsidR="00621EAC">
        <w:rPr>
          <w:color w:val="000000" w:themeColor="text1"/>
          <w:lang w:val="en"/>
        </w:rPr>
        <w:t>;</w:t>
      </w:r>
      <w:r w:rsidR="00944FCE">
        <w:rPr>
          <w:color w:val="000000" w:themeColor="text1"/>
          <w:lang w:val="en"/>
        </w:rPr>
        <w:t xml:space="preserve"> their </w:t>
      </w:r>
      <w:r w:rsidR="007F2391" w:rsidRPr="00744D24">
        <w:rPr>
          <w:color w:val="000000" w:themeColor="text1"/>
          <w:lang w:val="en"/>
        </w:rPr>
        <w:t xml:space="preserve">population structure in the CRB reflects the genetic composition of founding </w:t>
      </w:r>
      <w:r w:rsidR="00744D24" w:rsidRPr="00744D24">
        <w:rPr>
          <w:color w:val="000000" w:themeColor="text1"/>
          <w:lang w:val="en"/>
        </w:rPr>
        <w:t xml:space="preserve">sources </w:t>
      </w:r>
      <w:r w:rsidR="007F2391" w:rsidRPr="00744D24">
        <w:rPr>
          <w:color w:val="000000" w:themeColor="text1"/>
          <w:lang w:val="en"/>
        </w:rPr>
        <w:t xml:space="preserve">within the region, shaped by the environment (principally temperature), </w:t>
      </w:r>
      <w:r w:rsidR="00051AB8">
        <w:rPr>
          <w:color w:val="000000" w:themeColor="text1"/>
          <w:lang w:val="en"/>
        </w:rPr>
        <w:t xml:space="preserve">and </w:t>
      </w:r>
      <w:r w:rsidR="00744D24" w:rsidRPr="00744D24">
        <w:rPr>
          <w:color w:val="000000" w:themeColor="text1"/>
          <w:lang w:val="en"/>
        </w:rPr>
        <w:t xml:space="preserve">resulting in </w:t>
      </w:r>
      <w:r w:rsidR="007F2391" w:rsidRPr="00744D24">
        <w:rPr>
          <w:color w:val="000000" w:themeColor="text1"/>
          <w:lang w:val="en"/>
        </w:rPr>
        <w:t>a life history evolutionary strategy to maximize fitness under the conditions delineated</w:t>
      </w:r>
      <w:r w:rsidR="008F472C">
        <w:rPr>
          <w:color w:val="000000" w:themeColor="text1"/>
          <w:lang w:val="en"/>
        </w:rPr>
        <w:t xml:space="preserve"> </w:t>
      </w:r>
      <w:r w:rsidR="008F472C" w:rsidRPr="00744D24">
        <w:rPr>
          <w:color w:val="000000" w:themeColor="text1"/>
          <w:lang w:val="en"/>
        </w:rPr>
        <w:t>(Brannon et al. 2004)</w:t>
      </w:r>
      <w:r w:rsidR="007F2391" w:rsidRPr="00744D24">
        <w:rPr>
          <w:color w:val="000000" w:themeColor="text1"/>
          <w:lang w:val="en"/>
        </w:rPr>
        <w:t xml:space="preserve">. </w:t>
      </w:r>
      <w:r w:rsidRPr="00744D24">
        <w:rPr>
          <w:color w:val="000000" w:themeColor="text1"/>
        </w:rPr>
        <w:t xml:space="preserve">Within the MFSR, </w:t>
      </w:r>
      <w:r>
        <w:t xml:space="preserve">spring-run fish </w:t>
      </w:r>
      <w:r w:rsidR="00621EAC">
        <w:t xml:space="preserve">are </w:t>
      </w:r>
      <w:r w:rsidR="000C7AD3">
        <w:lastRenderedPageBreak/>
        <w:t>p</w:t>
      </w:r>
      <w:r>
        <w:t>redomina</w:t>
      </w:r>
      <w:r w:rsidR="00621EAC">
        <w:t>n</w:t>
      </w:r>
      <w:r>
        <w:t>t</w:t>
      </w:r>
      <w:r w:rsidR="00944FCE">
        <w:t xml:space="preserve"> and s</w:t>
      </w:r>
      <w:r>
        <w:t xml:space="preserve">ummer-run fish occur </w:t>
      </w:r>
      <w:r w:rsidR="00886AB5">
        <w:t>sympatrically in several drainages</w:t>
      </w:r>
      <w:r w:rsidR="00944FCE">
        <w:t xml:space="preserve"> </w:t>
      </w:r>
      <w:r w:rsidR="00621EAC">
        <w:t xml:space="preserve">with </w:t>
      </w:r>
      <w:r w:rsidR="0020018D">
        <w:t>s</w:t>
      </w:r>
      <w:r w:rsidR="00133C47" w:rsidRPr="00133C47">
        <w:rPr>
          <w:rFonts w:eastAsiaTheme="minorHAnsi"/>
          <w:bCs/>
        </w:rPr>
        <w:t>pring</w:t>
      </w:r>
      <w:r w:rsidR="006D6A4F">
        <w:rPr>
          <w:rFonts w:eastAsiaTheme="minorHAnsi"/>
          <w:bCs/>
        </w:rPr>
        <w:t>-</w:t>
      </w:r>
      <w:r w:rsidR="00133C47" w:rsidRPr="00133C47">
        <w:rPr>
          <w:rFonts w:eastAsiaTheme="minorHAnsi"/>
        </w:rPr>
        <w:t>runs spawn</w:t>
      </w:r>
      <w:r w:rsidR="00621EAC">
        <w:rPr>
          <w:rFonts w:eastAsiaTheme="minorHAnsi"/>
        </w:rPr>
        <w:t>ing</w:t>
      </w:r>
      <w:r w:rsidR="00133C47" w:rsidRPr="00133C47">
        <w:rPr>
          <w:rFonts w:eastAsiaTheme="minorHAnsi"/>
        </w:rPr>
        <w:t xml:space="preserve"> </w:t>
      </w:r>
      <w:r w:rsidR="00133C47">
        <w:rPr>
          <w:rFonts w:eastAsiaTheme="minorHAnsi"/>
        </w:rPr>
        <w:t xml:space="preserve">earliest </w:t>
      </w:r>
      <w:r w:rsidR="00B96D2B">
        <w:rPr>
          <w:rFonts w:eastAsiaTheme="minorHAnsi"/>
        </w:rPr>
        <w:t xml:space="preserve">at </w:t>
      </w:r>
      <w:r w:rsidR="0020018D">
        <w:rPr>
          <w:rFonts w:eastAsiaTheme="minorHAnsi"/>
        </w:rPr>
        <w:t>higher elevation</w:t>
      </w:r>
      <w:r w:rsidR="00B96D2B">
        <w:rPr>
          <w:rFonts w:eastAsiaTheme="minorHAnsi"/>
        </w:rPr>
        <w:t>s</w:t>
      </w:r>
      <w:r w:rsidR="00133C47">
        <w:rPr>
          <w:rFonts w:eastAsiaTheme="minorHAnsi"/>
        </w:rPr>
        <w:t xml:space="preserve"> compared to </w:t>
      </w:r>
      <w:r w:rsidR="00133C47" w:rsidRPr="00133C47">
        <w:rPr>
          <w:rFonts w:eastAsiaTheme="minorHAnsi"/>
        </w:rPr>
        <w:t>summer</w:t>
      </w:r>
      <w:r w:rsidR="006D6A4F">
        <w:rPr>
          <w:rFonts w:eastAsiaTheme="minorHAnsi"/>
        </w:rPr>
        <w:t>-</w:t>
      </w:r>
      <w:r w:rsidR="00133C47" w:rsidRPr="00133C47">
        <w:rPr>
          <w:rFonts w:eastAsiaTheme="minorHAnsi"/>
        </w:rPr>
        <w:t xml:space="preserve">runs </w:t>
      </w:r>
      <w:r w:rsidR="00133C47">
        <w:rPr>
          <w:rFonts w:eastAsiaTheme="minorHAnsi"/>
        </w:rPr>
        <w:t xml:space="preserve">that spawn later </w:t>
      </w:r>
      <w:r w:rsidR="00E86725">
        <w:rPr>
          <w:rFonts w:eastAsiaTheme="minorHAnsi"/>
        </w:rPr>
        <w:t xml:space="preserve">at </w:t>
      </w:r>
      <w:r w:rsidR="00133C47" w:rsidRPr="00133C47">
        <w:rPr>
          <w:rFonts w:eastAsiaTheme="minorHAnsi"/>
        </w:rPr>
        <w:t xml:space="preserve">lower </w:t>
      </w:r>
      <w:r w:rsidR="00E86725">
        <w:rPr>
          <w:rFonts w:eastAsiaTheme="minorHAnsi"/>
        </w:rPr>
        <w:t>elevations</w:t>
      </w:r>
      <w:r w:rsidR="00944FCE">
        <w:rPr>
          <w:rFonts w:eastAsiaTheme="minorHAnsi"/>
        </w:rPr>
        <w:t xml:space="preserve"> </w:t>
      </w:r>
      <w:r w:rsidR="00944FCE">
        <w:t>(Thurow et al. 2020)</w:t>
      </w:r>
      <w:r w:rsidR="00133C47">
        <w:rPr>
          <w:rFonts w:eastAsiaTheme="minorHAnsi"/>
        </w:rPr>
        <w:t>.</w:t>
      </w:r>
      <w:r w:rsidR="00F44218">
        <w:rPr>
          <w:rFonts w:eastAsiaTheme="minorHAnsi"/>
        </w:rPr>
        <w:t xml:space="preserve"> </w:t>
      </w:r>
    </w:p>
    <w:p w14:paraId="491F3241" w14:textId="2515ED66" w:rsidR="00F55E97" w:rsidRPr="00F55E97" w:rsidRDefault="00B96D2B" w:rsidP="00F55E97">
      <w:pPr>
        <w:autoSpaceDE w:val="0"/>
        <w:autoSpaceDN w:val="0"/>
        <w:adjustRightInd w:val="0"/>
        <w:spacing w:line="480" w:lineRule="auto"/>
        <w:ind w:firstLine="720"/>
      </w:pPr>
      <w:r>
        <w:t xml:space="preserve">Chinook salmon in the MFSR </w:t>
      </w:r>
      <w:r w:rsidRPr="00262169">
        <w:t xml:space="preserve">are </w:t>
      </w:r>
      <w:r>
        <w:t>des</w:t>
      </w:r>
      <w:r w:rsidR="000C7AD3">
        <w:t xml:space="preserve">ignated </w:t>
      </w:r>
      <w:r w:rsidRPr="00B96D2B">
        <w:t>as the Middle Fork Salmon River Major Population Group</w:t>
      </w:r>
      <w:r w:rsidR="00051AB8">
        <w:t xml:space="preserve"> (</w:t>
      </w:r>
      <w:r w:rsidR="00051AB8" w:rsidRPr="00B96D2B">
        <w:t>MPG</w:t>
      </w:r>
      <w:r w:rsidRPr="00B96D2B">
        <w:t xml:space="preserve">) </w:t>
      </w:r>
      <w:r w:rsidR="000C7AD3">
        <w:t xml:space="preserve">within </w:t>
      </w:r>
      <w:r w:rsidRPr="00B96D2B">
        <w:t>the Snake River spring/summer Chinook salmon Ecologically Significant Unit</w:t>
      </w:r>
      <w:r w:rsidR="00051AB8">
        <w:t xml:space="preserve"> (</w:t>
      </w:r>
      <w:r w:rsidR="00051AB8" w:rsidRPr="00B96D2B">
        <w:t>ESU</w:t>
      </w:r>
      <w:r w:rsidRPr="00B96D2B">
        <w:t>).</w:t>
      </w:r>
      <w:r>
        <w:t xml:space="preserve"> </w:t>
      </w:r>
      <w:r w:rsidR="00F44218">
        <w:t xml:space="preserve">Concern for the persistence of </w:t>
      </w:r>
      <w:r>
        <w:t xml:space="preserve">the </w:t>
      </w:r>
      <w:r w:rsidR="00F44218">
        <w:t>Snake River Chinook salmon</w:t>
      </w:r>
      <w:r>
        <w:t xml:space="preserve"> ESU</w:t>
      </w:r>
      <w:r w:rsidR="00F44218">
        <w:t xml:space="preserve"> culminated in a final rule (Office of the Federal Register 57[April 22, 1992]:23458) </w:t>
      </w:r>
      <w:r w:rsidR="008F472C">
        <w:t xml:space="preserve">that </w:t>
      </w:r>
      <w:r w:rsidR="00F44218" w:rsidRPr="00646E39">
        <w:t>list</w:t>
      </w:r>
      <w:r w:rsidR="008F472C">
        <w:t>ed</w:t>
      </w:r>
      <w:r w:rsidR="00F44218" w:rsidRPr="00646E39">
        <w:t xml:space="preserve"> S</w:t>
      </w:r>
      <w:r w:rsidR="00F44218" w:rsidRPr="00646E39">
        <w:rPr>
          <w:rFonts w:eastAsiaTheme="minorHAnsi"/>
        </w:rPr>
        <w:t xml:space="preserve">nake River spring/summer </w:t>
      </w:r>
      <w:r w:rsidR="00F44218">
        <w:rPr>
          <w:rFonts w:eastAsiaTheme="minorHAnsi"/>
        </w:rPr>
        <w:t>C</w:t>
      </w:r>
      <w:r w:rsidR="00F44218" w:rsidRPr="00646E39">
        <w:rPr>
          <w:rFonts w:eastAsiaTheme="minorHAnsi"/>
        </w:rPr>
        <w:t xml:space="preserve">hinook salmon as </w:t>
      </w:r>
      <w:r w:rsidR="00F44218">
        <w:rPr>
          <w:rFonts w:eastAsiaTheme="minorHAnsi"/>
        </w:rPr>
        <w:t>“T</w:t>
      </w:r>
      <w:r w:rsidR="00F44218" w:rsidRPr="00646E39">
        <w:rPr>
          <w:rFonts w:eastAsiaTheme="minorHAnsi"/>
        </w:rPr>
        <w:t>hreatened</w:t>
      </w:r>
      <w:r w:rsidR="00F44218">
        <w:rPr>
          <w:rFonts w:eastAsiaTheme="minorHAnsi"/>
        </w:rPr>
        <w:t>”</w:t>
      </w:r>
      <w:r w:rsidR="00F44218" w:rsidRPr="00646E39">
        <w:rPr>
          <w:rFonts w:eastAsiaTheme="minorHAnsi"/>
        </w:rPr>
        <w:t xml:space="preserve"> under the Endangered Species Act of 1973 (ESA). </w:t>
      </w:r>
      <w:r w:rsidR="00583C31" w:rsidRPr="00044FF7">
        <w:rPr>
          <w:rFonts w:eastAsia="MS Mincho"/>
        </w:rPr>
        <w:t xml:space="preserve">Despite abundant, high quality natal </w:t>
      </w:r>
      <w:r w:rsidR="00B22EDD">
        <w:t xml:space="preserve">(spawning and rearing) </w:t>
      </w:r>
      <w:r w:rsidR="00583C31" w:rsidRPr="00044FF7">
        <w:rPr>
          <w:rFonts w:eastAsia="MS Mincho"/>
        </w:rPr>
        <w:t xml:space="preserve">habitat; absence of hatchery fish; and low ocean harvest rates verified by tag </w:t>
      </w:r>
      <w:r w:rsidR="00583C31" w:rsidRPr="00121883">
        <w:rPr>
          <w:rFonts w:eastAsia="MS Mincho"/>
        </w:rPr>
        <w:t>returns</w:t>
      </w:r>
      <w:r w:rsidR="00121883" w:rsidRPr="00121883">
        <w:rPr>
          <w:rFonts w:eastAsia="MS Mincho"/>
        </w:rPr>
        <w:t xml:space="preserve"> (Schaller et al. 2014)</w:t>
      </w:r>
      <w:r w:rsidR="00B22EDD">
        <w:rPr>
          <w:rFonts w:eastAsia="MS Mincho"/>
        </w:rPr>
        <w:t>;</w:t>
      </w:r>
      <w:r w:rsidR="00583C31" w:rsidRPr="00121883">
        <w:rPr>
          <w:rFonts w:eastAsia="MS Mincho"/>
        </w:rPr>
        <w:t xml:space="preserve"> MFSR Chinook </w:t>
      </w:r>
      <w:r w:rsidR="007B7560" w:rsidRPr="00121883">
        <w:rPr>
          <w:rFonts w:eastAsia="MS Mincho"/>
        </w:rPr>
        <w:t>s</w:t>
      </w:r>
      <w:r w:rsidR="00583C31" w:rsidRPr="00121883">
        <w:rPr>
          <w:rFonts w:eastAsia="MS Mincho"/>
        </w:rPr>
        <w:t>almon and steelhead remain at risk of extirpation</w:t>
      </w:r>
      <w:r w:rsidR="006D6A4F">
        <w:rPr>
          <w:rFonts w:eastAsia="MS Mincho"/>
        </w:rPr>
        <w:t>;</w:t>
      </w:r>
      <w:r w:rsidR="00583C31" w:rsidRPr="00121883">
        <w:rPr>
          <w:rFonts w:eastAsia="MS Mincho"/>
        </w:rPr>
        <w:t xml:space="preserve"> primarily as a result of outside</w:t>
      </w:r>
      <w:r w:rsidR="007B7560" w:rsidRPr="00121883">
        <w:rPr>
          <w:rFonts w:eastAsia="MS Mincho"/>
        </w:rPr>
        <w:t>-</w:t>
      </w:r>
      <w:r w:rsidR="00583C31" w:rsidRPr="00121883">
        <w:rPr>
          <w:rFonts w:eastAsia="MS Mincho"/>
        </w:rPr>
        <w:t>basin factors in the Columbia and Snake River migration corrid</w:t>
      </w:r>
      <w:r w:rsidR="007B7560" w:rsidRPr="00121883">
        <w:rPr>
          <w:rFonts w:eastAsia="MS Mincho"/>
        </w:rPr>
        <w:t>or</w:t>
      </w:r>
      <w:r w:rsidR="00121883">
        <w:rPr>
          <w:rFonts w:eastAsia="MS Mincho"/>
        </w:rPr>
        <w:t>s</w:t>
      </w:r>
      <w:r w:rsidR="007B7560" w:rsidRPr="00121883">
        <w:rPr>
          <w:rFonts w:eastAsia="MS Mincho"/>
        </w:rPr>
        <w:t>, estuary, and ocean</w:t>
      </w:r>
      <w:r>
        <w:rPr>
          <w:rFonts w:eastAsia="MS Mincho"/>
        </w:rPr>
        <w:t xml:space="preserve"> </w:t>
      </w:r>
      <w:r w:rsidR="000C7AD3">
        <w:rPr>
          <w:rFonts w:eastAsia="MS Mincho"/>
        </w:rPr>
        <w:t>(</w:t>
      </w:r>
      <w:r>
        <w:rPr>
          <w:rFonts w:eastAsia="MS Mincho"/>
        </w:rPr>
        <w:t>Thurow et al. 2020)</w:t>
      </w:r>
      <w:r w:rsidR="007B7560" w:rsidRPr="00121883">
        <w:rPr>
          <w:rFonts w:eastAsia="MS Mincho"/>
        </w:rPr>
        <w:t xml:space="preserve">. </w:t>
      </w:r>
      <w:r w:rsidR="000C7AD3">
        <w:rPr>
          <w:rFonts w:eastAsia="MS Mincho"/>
        </w:rPr>
        <w:t>A</w:t>
      </w:r>
      <w:r w:rsidR="00583C31" w:rsidRPr="00121883">
        <w:rPr>
          <w:rFonts w:eastAsia="MS Mincho"/>
        </w:rPr>
        <w:t xml:space="preserve">nadromous fish </w:t>
      </w:r>
      <w:r w:rsidR="000C7AD3">
        <w:rPr>
          <w:rFonts w:eastAsia="MS Mincho"/>
        </w:rPr>
        <w:t xml:space="preserve">destined for the MFSR </w:t>
      </w:r>
      <w:r w:rsidR="00583C31" w:rsidRPr="00121883">
        <w:rPr>
          <w:rFonts w:eastAsia="MS Mincho"/>
        </w:rPr>
        <w:t>navigate eight dams (four in the Columbia</w:t>
      </w:r>
      <w:r w:rsidR="00583C31" w:rsidRPr="00BB0C7D">
        <w:rPr>
          <w:rFonts w:eastAsia="MS Mincho"/>
        </w:rPr>
        <w:t xml:space="preserve"> River and</w:t>
      </w:r>
      <w:r w:rsidR="00583C31" w:rsidRPr="00044FF7">
        <w:rPr>
          <w:rFonts w:eastAsia="MS Mincho"/>
        </w:rPr>
        <w:t xml:space="preserve"> four in the lower Snake River) </w:t>
      </w:r>
      <w:r w:rsidR="00A26F54">
        <w:rPr>
          <w:rFonts w:eastAsia="MS Mincho"/>
        </w:rPr>
        <w:t xml:space="preserve">as smolts </w:t>
      </w:r>
      <w:r w:rsidR="00583C31" w:rsidRPr="00044FF7">
        <w:rPr>
          <w:rFonts w:eastAsia="MS Mincho"/>
        </w:rPr>
        <w:t>and ascend those same dams as adults returning to spawn</w:t>
      </w:r>
      <w:r w:rsidR="00A26F54">
        <w:rPr>
          <w:rFonts w:eastAsia="MS Mincho"/>
        </w:rPr>
        <w:t xml:space="preserve">. </w:t>
      </w:r>
      <w:r w:rsidR="00920ED3">
        <w:rPr>
          <w:rFonts w:eastAsia="MS Mincho"/>
        </w:rPr>
        <w:t>A</w:t>
      </w:r>
      <w:r w:rsidRPr="00044FF7">
        <w:rPr>
          <w:rFonts w:eastAsia="MS Mincho"/>
        </w:rPr>
        <w:t>dverse effects of these dams and impoundments on salmon and steelhead survival</w:t>
      </w:r>
      <w:r>
        <w:rPr>
          <w:rFonts w:eastAsia="MS Mincho"/>
        </w:rPr>
        <w:t xml:space="preserve"> </w:t>
      </w:r>
      <w:r w:rsidR="00920ED3">
        <w:rPr>
          <w:rFonts w:eastAsia="MS Mincho"/>
        </w:rPr>
        <w:t xml:space="preserve">are </w:t>
      </w:r>
      <w:r>
        <w:rPr>
          <w:rFonts w:eastAsia="MS Mincho"/>
        </w:rPr>
        <w:t>well documented (</w:t>
      </w:r>
      <w:r w:rsidR="008F472C">
        <w:rPr>
          <w:rFonts w:eastAsia="MS Mincho"/>
        </w:rPr>
        <w:t>Raymond 1979</w:t>
      </w:r>
      <w:r>
        <w:rPr>
          <w:rFonts w:eastAsia="MS Mincho"/>
        </w:rPr>
        <w:t xml:space="preserve">; </w:t>
      </w:r>
      <w:r w:rsidR="008F472C">
        <w:rPr>
          <w:rFonts w:eastAsia="MS Mincho"/>
        </w:rPr>
        <w:t>Schaller et al. 1999</w:t>
      </w:r>
      <w:r>
        <w:rPr>
          <w:rFonts w:eastAsia="MS Mincho"/>
        </w:rPr>
        <w:t xml:space="preserve">; </w:t>
      </w:r>
      <w:proofErr w:type="spellStart"/>
      <w:r w:rsidR="008F472C" w:rsidRPr="00093C91">
        <w:rPr>
          <w:rFonts w:eastAsia="MS Mincho"/>
        </w:rPr>
        <w:t>Petrosky</w:t>
      </w:r>
      <w:proofErr w:type="spellEnd"/>
      <w:r w:rsidR="008F472C" w:rsidRPr="00093C91">
        <w:rPr>
          <w:rFonts w:eastAsia="MS Mincho"/>
        </w:rPr>
        <w:t xml:space="preserve"> et al. 2001</w:t>
      </w:r>
      <w:r w:rsidR="008F472C">
        <w:rPr>
          <w:rFonts w:eastAsia="MS Mincho"/>
        </w:rPr>
        <w:t>)</w:t>
      </w:r>
      <w:r>
        <w:rPr>
          <w:rFonts w:eastAsia="MS Mincho"/>
        </w:rPr>
        <w:t xml:space="preserve">. </w:t>
      </w:r>
      <w:r w:rsidR="000C7AD3" w:rsidRPr="000C7AD3">
        <w:rPr>
          <w:rFonts w:eastAsia="MS Mincho"/>
        </w:rPr>
        <w:t>E</w:t>
      </w:r>
      <w:r w:rsidR="00F55E97" w:rsidRPr="000C7AD3">
        <w:t xml:space="preserve">ight Chinook salmon populations within the Middle Fork Salmon River MPG </w:t>
      </w:r>
      <w:r w:rsidR="000C7AD3">
        <w:t xml:space="preserve">are non-viable and at </w:t>
      </w:r>
      <w:r w:rsidR="00F55E97" w:rsidRPr="000C7AD3">
        <w:t>high risk of exti</w:t>
      </w:r>
      <w:r w:rsidR="000C7AD3">
        <w:t xml:space="preserve">nction </w:t>
      </w:r>
      <w:r w:rsidR="00BE6A2C" w:rsidRPr="000C7AD3">
        <w:t>(N</w:t>
      </w:r>
      <w:r w:rsidR="000C7AD3">
        <w:t xml:space="preserve">MFS </w:t>
      </w:r>
      <w:r w:rsidR="00BE6A2C" w:rsidRPr="000C7AD3">
        <w:t>2017)</w:t>
      </w:r>
      <w:r w:rsidR="00F55E97" w:rsidRPr="000C7AD3">
        <w:t>.</w:t>
      </w:r>
    </w:p>
    <w:p w14:paraId="77AD60D7" w14:textId="20932B84" w:rsidR="00B96D2B" w:rsidRDefault="00DA39E9" w:rsidP="00B96D2B">
      <w:pPr>
        <w:spacing w:line="480" w:lineRule="auto"/>
        <w:ind w:firstLine="720"/>
      </w:pPr>
      <w:r w:rsidRPr="00B774A8">
        <w:t xml:space="preserve">About </w:t>
      </w:r>
      <w:r>
        <w:t xml:space="preserve">800 </w:t>
      </w:r>
      <w:r w:rsidRPr="00B774A8">
        <w:t xml:space="preserve">km of tributaries and the mainstem </w:t>
      </w:r>
      <w:r w:rsidR="000C7AD3">
        <w:t xml:space="preserve">MFSR </w:t>
      </w:r>
      <w:r w:rsidRPr="00B774A8">
        <w:t xml:space="preserve">are accessible to </w:t>
      </w:r>
      <w:r>
        <w:t>Chinook</w:t>
      </w:r>
      <w:r w:rsidRPr="00B774A8">
        <w:t xml:space="preserve"> salmon (Mallet 1974; Thurow 1985)</w:t>
      </w:r>
      <w:r w:rsidR="00977AD4">
        <w:t xml:space="preserve"> and connectivity among its populations is high (Fullerton et al. 2016)</w:t>
      </w:r>
      <w:r w:rsidR="006D6A4F">
        <w:t xml:space="preserve">. </w:t>
      </w:r>
      <w:r w:rsidR="00B96D2B">
        <w:t xml:space="preserve">Ten major tributaries and the mainstem MFSR </w:t>
      </w:r>
      <w:r w:rsidR="000C7AD3">
        <w:t xml:space="preserve">currently </w:t>
      </w:r>
      <w:r w:rsidR="00B96D2B">
        <w:t>support Chinook salmon spawning</w:t>
      </w:r>
      <w:r w:rsidR="000C7AD3">
        <w:t xml:space="preserve"> (Thurow et al. 2020)</w:t>
      </w:r>
      <w:r w:rsidR="00B96D2B">
        <w:t>.</w:t>
      </w:r>
    </w:p>
    <w:p w14:paraId="17A440AC" w14:textId="1EFD624A" w:rsidR="0065232F" w:rsidRDefault="0065232F" w:rsidP="00B96D2B">
      <w:pPr>
        <w:spacing w:line="480" w:lineRule="auto"/>
        <w:ind w:firstLine="720"/>
        <w:rPr>
          <w:b/>
        </w:rPr>
      </w:pPr>
    </w:p>
    <w:p w14:paraId="1B234678" w14:textId="5A128F7C" w:rsidR="00D070C0" w:rsidRDefault="00D070C0" w:rsidP="00EA09C2">
      <w:pPr>
        <w:spacing w:line="480" w:lineRule="auto"/>
        <w:rPr>
          <w:b/>
        </w:rPr>
      </w:pPr>
      <w:r>
        <w:rPr>
          <w:b/>
        </w:rPr>
        <w:lastRenderedPageBreak/>
        <w:t>Redd Census</w:t>
      </w:r>
    </w:p>
    <w:p w14:paraId="50D22BC1" w14:textId="689D3DB0" w:rsidR="0064408A" w:rsidRPr="008855EC" w:rsidRDefault="0064408A" w:rsidP="0064408A">
      <w:pPr>
        <w:spacing w:line="480" w:lineRule="auto"/>
        <w:rPr>
          <w:bCs/>
        </w:rPr>
      </w:pPr>
      <w:r>
        <w:rPr>
          <w:b/>
        </w:rPr>
        <w:tab/>
      </w:r>
      <w:r>
        <w:rPr>
          <w:bCs/>
        </w:rPr>
        <w:t xml:space="preserve">Redd counts have many benefits for estimating Chinook salmon abundance. Counts are less intrusive than methods that require capture and handling of fish. Chinook </w:t>
      </w:r>
      <w:r w:rsidR="005D686F">
        <w:rPr>
          <w:bCs/>
        </w:rPr>
        <w:t xml:space="preserve">salmon </w:t>
      </w:r>
      <w:r>
        <w:rPr>
          <w:bCs/>
        </w:rPr>
        <w:t>r</w:t>
      </w:r>
      <w:r w:rsidRPr="008855EC">
        <w:rPr>
          <w:bCs/>
        </w:rPr>
        <w:t xml:space="preserve">edds </w:t>
      </w:r>
      <w:r>
        <w:rPr>
          <w:bCs/>
        </w:rPr>
        <w:t>tend to be l</w:t>
      </w:r>
      <w:r w:rsidRPr="008855EC">
        <w:rPr>
          <w:bCs/>
        </w:rPr>
        <w:t>arge (</w:t>
      </w:r>
      <w:r w:rsidR="00B64F41">
        <w:rPr>
          <w:bCs/>
        </w:rPr>
        <w:t>4-5 m</w:t>
      </w:r>
      <w:r w:rsidR="00B64F41" w:rsidRPr="00B64F41">
        <w:rPr>
          <w:bCs/>
          <w:vertAlign w:val="superscript"/>
        </w:rPr>
        <w:t>2</w:t>
      </w:r>
      <w:r w:rsidRPr="008855EC">
        <w:rPr>
          <w:bCs/>
        </w:rPr>
        <w:t>)</w:t>
      </w:r>
      <w:r>
        <w:rPr>
          <w:bCs/>
        </w:rPr>
        <w:t xml:space="preserve"> (King and Thurow </w:t>
      </w:r>
      <w:r w:rsidR="00B64F41">
        <w:rPr>
          <w:bCs/>
        </w:rPr>
        <w:t>1991</w:t>
      </w:r>
      <w:r>
        <w:rPr>
          <w:bCs/>
        </w:rPr>
        <w:t>)</w:t>
      </w:r>
      <w:r w:rsidRPr="008855EC">
        <w:rPr>
          <w:bCs/>
        </w:rPr>
        <w:t xml:space="preserve">, </w:t>
      </w:r>
      <w:r>
        <w:rPr>
          <w:bCs/>
        </w:rPr>
        <w:t xml:space="preserve">highly visible, and persist for weeks to months. </w:t>
      </w:r>
      <w:r w:rsidR="00B64F41">
        <w:rPr>
          <w:bCs/>
        </w:rPr>
        <w:t>Redd c</w:t>
      </w:r>
      <w:r>
        <w:rPr>
          <w:bCs/>
        </w:rPr>
        <w:t>ounts can p</w:t>
      </w:r>
      <w:r w:rsidRPr="008855EC">
        <w:rPr>
          <w:bCs/>
        </w:rPr>
        <w:t xml:space="preserve">rovide an index of </w:t>
      </w:r>
      <w:r>
        <w:rPr>
          <w:bCs/>
        </w:rPr>
        <w:t>e</w:t>
      </w:r>
      <w:r w:rsidRPr="008855EC">
        <w:rPr>
          <w:bCs/>
        </w:rPr>
        <w:t xml:space="preserve">ffective </w:t>
      </w:r>
      <w:r>
        <w:rPr>
          <w:bCs/>
        </w:rPr>
        <w:t>p</w:t>
      </w:r>
      <w:r w:rsidRPr="008855EC">
        <w:rPr>
          <w:bCs/>
        </w:rPr>
        <w:t xml:space="preserve">opulation </w:t>
      </w:r>
      <w:r>
        <w:rPr>
          <w:bCs/>
        </w:rPr>
        <w:t>s</w:t>
      </w:r>
      <w:r w:rsidRPr="008855EC">
        <w:rPr>
          <w:bCs/>
        </w:rPr>
        <w:t xml:space="preserve">ize </w:t>
      </w:r>
      <w:r w:rsidRPr="0064408A">
        <w:rPr>
          <w:bCs/>
        </w:rPr>
        <w:t>(</w:t>
      </w:r>
      <w:proofErr w:type="spellStart"/>
      <w:r w:rsidRPr="0064408A">
        <w:rPr>
          <w:bCs/>
        </w:rPr>
        <w:t>Meffe</w:t>
      </w:r>
      <w:proofErr w:type="spellEnd"/>
      <w:r w:rsidRPr="0064408A">
        <w:rPr>
          <w:bCs/>
        </w:rPr>
        <w:t xml:space="preserve"> 1986) </w:t>
      </w:r>
      <w:proofErr w:type="gramStart"/>
      <w:r w:rsidRPr="0064408A">
        <w:rPr>
          <w:bCs/>
        </w:rPr>
        <w:t>and,</w:t>
      </w:r>
      <w:proofErr w:type="gramEnd"/>
      <w:r w:rsidRPr="0064408A">
        <w:rPr>
          <w:bCs/>
        </w:rPr>
        <w:t xml:space="preserve"> c</w:t>
      </w:r>
      <w:r w:rsidRPr="0064408A">
        <w:t>oupled</w:t>
      </w:r>
      <w:r w:rsidRPr="008855EC">
        <w:t xml:space="preserve"> with age data, </w:t>
      </w:r>
      <w:r>
        <w:t xml:space="preserve">counts </w:t>
      </w:r>
      <w:r w:rsidRPr="008855EC">
        <w:t xml:space="preserve">can be used to calculate </w:t>
      </w:r>
      <w:r>
        <w:t>p</w:t>
      </w:r>
      <w:r w:rsidRPr="008855EC">
        <w:t xml:space="preserve">opulation </w:t>
      </w:r>
      <w:r>
        <w:t>g</w:t>
      </w:r>
      <w:r w:rsidRPr="008855EC">
        <w:t xml:space="preserve">rowth </w:t>
      </w:r>
      <w:r>
        <w:t>r</w:t>
      </w:r>
      <w:r w:rsidRPr="008855EC">
        <w:t>ate</w:t>
      </w:r>
      <w:r>
        <w:t xml:space="preserve">s and </w:t>
      </w:r>
      <w:r w:rsidRPr="008855EC">
        <w:t xml:space="preserve">examine </w:t>
      </w:r>
      <w:r>
        <w:t>m</w:t>
      </w:r>
      <w:r w:rsidRPr="008855EC">
        <w:t xml:space="preserve">etapopulation </w:t>
      </w:r>
      <w:r>
        <w:t>d</w:t>
      </w:r>
      <w:r w:rsidRPr="008855EC">
        <w:t>ynamics (Isaak and Thurow 2006)</w:t>
      </w:r>
      <w:r>
        <w:t>. In addition, o</w:t>
      </w:r>
      <w:r w:rsidRPr="008855EC">
        <w:rPr>
          <w:bCs/>
        </w:rPr>
        <w:t xml:space="preserve">ther </w:t>
      </w:r>
      <w:r>
        <w:rPr>
          <w:bCs/>
        </w:rPr>
        <w:t>k</w:t>
      </w:r>
      <w:r w:rsidRPr="008855EC">
        <w:rPr>
          <w:bCs/>
        </w:rPr>
        <w:t>ey</w:t>
      </w:r>
      <w:r w:rsidR="003F4E75">
        <w:rPr>
          <w:bCs/>
        </w:rPr>
        <w:t xml:space="preserve"> information </w:t>
      </w:r>
      <w:r w:rsidRPr="008855EC">
        <w:rPr>
          <w:bCs/>
        </w:rPr>
        <w:t xml:space="preserve">may be </w:t>
      </w:r>
      <w:r>
        <w:rPr>
          <w:bCs/>
        </w:rPr>
        <w:t xml:space="preserve">obtained by </w:t>
      </w:r>
      <w:r w:rsidR="003F4E75">
        <w:rPr>
          <w:bCs/>
        </w:rPr>
        <w:t xml:space="preserve">collecting tissues from </w:t>
      </w:r>
      <w:r>
        <w:rPr>
          <w:bCs/>
        </w:rPr>
        <w:t>salmon carcasses encountered during redd surveys</w:t>
      </w:r>
      <w:r w:rsidR="003F4E75">
        <w:rPr>
          <w:bCs/>
        </w:rPr>
        <w:t>. Fin ray</w:t>
      </w:r>
      <w:r w:rsidR="005D686F">
        <w:rPr>
          <w:bCs/>
        </w:rPr>
        <w:t xml:space="preserve"> sections </w:t>
      </w:r>
      <w:r w:rsidR="003F4E75">
        <w:rPr>
          <w:bCs/>
        </w:rPr>
        <w:t xml:space="preserve">provide </w:t>
      </w:r>
      <w:r w:rsidR="005D686F">
        <w:rPr>
          <w:bCs/>
        </w:rPr>
        <w:t>s</w:t>
      </w:r>
      <w:r w:rsidR="003F4E75">
        <w:rPr>
          <w:bCs/>
        </w:rPr>
        <w:t>pawner ages (Copeland et al</w:t>
      </w:r>
      <w:r w:rsidR="005D686F">
        <w:rPr>
          <w:bCs/>
        </w:rPr>
        <w:t>.</w:t>
      </w:r>
      <w:r w:rsidR="003F4E75">
        <w:rPr>
          <w:bCs/>
        </w:rPr>
        <w:t xml:space="preserve"> 2007) and </w:t>
      </w:r>
      <w:r w:rsidR="005D686F">
        <w:rPr>
          <w:bCs/>
        </w:rPr>
        <w:t xml:space="preserve">DNA may be extracted from </w:t>
      </w:r>
      <w:r w:rsidR="003F4E75">
        <w:rPr>
          <w:bCs/>
        </w:rPr>
        <w:t xml:space="preserve">tissues </w:t>
      </w:r>
      <w:r w:rsidR="003F4E75" w:rsidRPr="004215E2">
        <w:rPr>
          <w:bCs/>
        </w:rPr>
        <w:t>(Neville et al. 2006)</w:t>
      </w:r>
      <w:r w:rsidRPr="004215E2">
        <w:rPr>
          <w:bCs/>
        </w:rPr>
        <w:t>.</w:t>
      </w:r>
      <w:r>
        <w:rPr>
          <w:bCs/>
        </w:rPr>
        <w:t xml:space="preserve"> </w:t>
      </w:r>
    </w:p>
    <w:p w14:paraId="365A9C8C" w14:textId="585C6B0A" w:rsidR="00F03B1C" w:rsidRDefault="002151CD" w:rsidP="00F03B1C">
      <w:pPr>
        <w:pStyle w:val="BodyText"/>
        <w:spacing w:line="480" w:lineRule="auto"/>
        <w:rPr>
          <w:sz w:val="24"/>
        </w:rPr>
      </w:pPr>
      <w:r>
        <w:rPr>
          <w:sz w:val="24"/>
          <w:szCs w:val="24"/>
        </w:rPr>
        <w:tab/>
        <w:t xml:space="preserve">We applied intensive (every 4-5 days) </w:t>
      </w:r>
      <w:r w:rsidR="000C7AD3">
        <w:rPr>
          <w:sz w:val="24"/>
          <w:szCs w:val="24"/>
        </w:rPr>
        <w:t xml:space="preserve">surveys </w:t>
      </w:r>
      <w:r w:rsidR="006E35D5">
        <w:rPr>
          <w:sz w:val="24"/>
          <w:szCs w:val="24"/>
        </w:rPr>
        <w:t xml:space="preserve">and </w:t>
      </w:r>
      <w:r w:rsidR="00AD3D3F">
        <w:rPr>
          <w:sz w:val="24"/>
          <w:szCs w:val="24"/>
        </w:rPr>
        <w:t>census</w:t>
      </w:r>
      <w:r w:rsidR="006E35D5">
        <w:rPr>
          <w:sz w:val="24"/>
          <w:szCs w:val="24"/>
        </w:rPr>
        <w:t xml:space="preserve">ed </w:t>
      </w:r>
      <w:r w:rsidR="00AD3D3F">
        <w:rPr>
          <w:sz w:val="24"/>
          <w:szCs w:val="24"/>
        </w:rPr>
        <w:t xml:space="preserve">redds </w:t>
      </w:r>
      <w:r w:rsidR="006E35D5">
        <w:rPr>
          <w:sz w:val="24"/>
          <w:szCs w:val="24"/>
        </w:rPr>
        <w:t xml:space="preserve">to </w:t>
      </w:r>
      <w:commentRangeStart w:id="9"/>
      <w:commentRangeStart w:id="10"/>
      <w:r w:rsidRPr="00CD7934">
        <w:rPr>
          <w:sz w:val="24"/>
          <w:szCs w:val="24"/>
        </w:rPr>
        <w:t>de</w:t>
      </w:r>
      <w:r>
        <w:rPr>
          <w:sz w:val="24"/>
          <w:szCs w:val="24"/>
        </w:rPr>
        <w:t xml:space="preserve">velop an unbiased estimate of </w:t>
      </w:r>
      <w:r w:rsidRPr="00CD7934">
        <w:rPr>
          <w:sz w:val="24"/>
          <w:szCs w:val="24"/>
        </w:rPr>
        <w:t xml:space="preserve">the </w:t>
      </w:r>
      <w:r>
        <w:rPr>
          <w:sz w:val="24"/>
          <w:szCs w:val="24"/>
        </w:rPr>
        <w:t>“</w:t>
      </w:r>
      <w:r w:rsidRPr="00CD7934">
        <w:rPr>
          <w:sz w:val="24"/>
          <w:szCs w:val="24"/>
        </w:rPr>
        <w:t>true</w:t>
      </w:r>
      <w:r>
        <w:rPr>
          <w:sz w:val="24"/>
          <w:szCs w:val="24"/>
        </w:rPr>
        <w:t xml:space="preserve">” </w:t>
      </w:r>
      <w:r w:rsidRPr="00CD7934">
        <w:rPr>
          <w:sz w:val="24"/>
          <w:szCs w:val="24"/>
        </w:rPr>
        <w:t>number of redds in a series of study reaches</w:t>
      </w:r>
      <w:r w:rsidR="00AD3D3F">
        <w:rPr>
          <w:sz w:val="24"/>
          <w:szCs w:val="24"/>
        </w:rPr>
        <w:t xml:space="preserve">. </w:t>
      </w:r>
      <w:commentRangeEnd w:id="9"/>
      <w:r w:rsidR="00AD365B">
        <w:rPr>
          <w:rStyle w:val="CommentReference"/>
          <w:rFonts w:eastAsiaTheme="minorEastAsia"/>
        </w:rPr>
        <w:commentReference w:id="9"/>
      </w:r>
      <w:commentRangeEnd w:id="10"/>
      <w:r w:rsidR="005B0180">
        <w:rPr>
          <w:rStyle w:val="CommentReference"/>
          <w:rFonts w:eastAsiaTheme="minorEastAsia"/>
        </w:rPr>
        <w:commentReference w:id="10"/>
      </w:r>
      <w:r w:rsidR="00F03B1C" w:rsidRPr="00F03B1C">
        <w:rPr>
          <w:sz w:val="24"/>
          <w:szCs w:val="24"/>
        </w:rPr>
        <w:t xml:space="preserve">Study </w:t>
      </w:r>
      <w:r w:rsidR="00F03B1C">
        <w:rPr>
          <w:sz w:val="24"/>
          <w:szCs w:val="24"/>
        </w:rPr>
        <w:t xml:space="preserve">reaches </w:t>
      </w:r>
      <w:r w:rsidR="00F03B1C" w:rsidRPr="00F03B1C">
        <w:rPr>
          <w:sz w:val="24"/>
          <w:szCs w:val="24"/>
        </w:rPr>
        <w:t xml:space="preserve">were selected non-randomly and </w:t>
      </w:r>
      <w:r>
        <w:rPr>
          <w:sz w:val="24"/>
        </w:rPr>
        <w:t xml:space="preserve">were selected to encompass a range of morphological channel types (confined, steep gradient reaches; unconfined, low gradient reaches; and intermediate reaches), canopy covers (open, dense, and intermediate), and redd densities. To assist collaboration and increase efficiency, many study reaches were selected to coincide with </w:t>
      </w:r>
      <w:r w:rsidR="00AD3D3F">
        <w:rPr>
          <w:sz w:val="24"/>
        </w:rPr>
        <w:t xml:space="preserve">previously established </w:t>
      </w:r>
      <w:r w:rsidR="00F03B1C">
        <w:rPr>
          <w:sz w:val="24"/>
        </w:rPr>
        <w:t xml:space="preserve">redd </w:t>
      </w:r>
      <w:r>
        <w:rPr>
          <w:sz w:val="24"/>
        </w:rPr>
        <w:t xml:space="preserve">index reaches </w:t>
      </w:r>
      <w:r w:rsidR="006E35D5">
        <w:rPr>
          <w:sz w:val="24"/>
        </w:rPr>
        <w:t xml:space="preserve">(Thurow et al. 2020) </w:t>
      </w:r>
      <w:r>
        <w:rPr>
          <w:sz w:val="24"/>
        </w:rPr>
        <w:t xml:space="preserve">annually monitored by IDFG, the Nez Perce and </w:t>
      </w:r>
      <w:proofErr w:type="gramStart"/>
      <w:r>
        <w:rPr>
          <w:sz w:val="24"/>
        </w:rPr>
        <w:t>Shoshone-Bannock</w:t>
      </w:r>
      <w:proofErr w:type="gramEnd"/>
      <w:r>
        <w:rPr>
          <w:sz w:val="24"/>
        </w:rPr>
        <w:t xml:space="preserve"> tribes, and the USDA-Forest Service. </w:t>
      </w:r>
      <w:r w:rsidR="006E35D5">
        <w:rPr>
          <w:sz w:val="24"/>
        </w:rPr>
        <w:t xml:space="preserve">We established </w:t>
      </w:r>
      <w:r w:rsidR="00AD3D3F" w:rsidRPr="00AD3D3F">
        <w:rPr>
          <w:sz w:val="24"/>
          <w:szCs w:val="24"/>
        </w:rPr>
        <w:t>30 st</w:t>
      </w:r>
      <w:r w:rsidR="006E35D5">
        <w:rPr>
          <w:sz w:val="24"/>
          <w:szCs w:val="24"/>
        </w:rPr>
        <w:t>udy r</w:t>
      </w:r>
      <w:r w:rsidR="00AD3D3F" w:rsidRPr="00AD3D3F">
        <w:rPr>
          <w:sz w:val="24"/>
          <w:szCs w:val="24"/>
        </w:rPr>
        <w:t xml:space="preserve">eaches across six major </w:t>
      </w:r>
      <w:r w:rsidR="00AD3D3F">
        <w:rPr>
          <w:sz w:val="24"/>
          <w:szCs w:val="24"/>
        </w:rPr>
        <w:t xml:space="preserve">spawning tributaries </w:t>
      </w:r>
      <w:r w:rsidR="00AD3D3F" w:rsidRPr="00AD3D3F">
        <w:rPr>
          <w:sz w:val="24"/>
          <w:szCs w:val="24"/>
        </w:rPr>
        <w:t xml:space="preserve">and </w:t>
      </w:r>
      <w:r w:rsidR="00AD3D3F">
        <w:rPr>
          <w:sz w:val="24"/>
          <w:szCs w:val="24"/>
        </w:rPr>
        <w:t xml:space="preserve">the </w:t>
      </w:r>
      <w:r w:rsidR="00AD3D3F" w:rsidRPr="00AD3D3F">
        <w:rPr>
          <w:sz w:val="24"/>
          <w:szCs w:val="24"/>
        </w:rPr>
        <w:t>upper mainstem MFSR</w:t>
      </w:r>
      <w:r w:rsidR="00AD3D3F">
        <w:rPr>
          <w:sz w:val="24"/>
          <w:szCs w:val="24"/>
        </w:rPr>
        <w:t xml:space="preserve"> (</w:t>
      </w:r>
      <w:r w:rsidR="00AD3D3F" w:rsidRPr="00320888">
        <w:rPr>
          <w:sz w:val="24"/>
          <w:szCs w:val="24"/>
        </w:rPr>
        <w:t>Figure 1</w:t>
      </w:r>
      <w:r w:rsidR="00320888" w:rsidRPr="00320888">
        <w:rPr>
          <w:sz w:val="24"/>
          <w:szCs w:val="24"/>
        </w:rPr>
        <w:t>-see</w:t>
      </w:r>
      <w:r w:rsidR="00320888">
        <w:rPr>
          <w:sz w:val="24"/>
          <w:szCs w:val="24"/>
        </w:rPr>
        <w:t xml:space="preserve"> PPT</w:t>
      </w:r>
      <w:r w:rsidR="00B03765">
        <w:rPr>
          <w:sz w:val="24"/>
          <w:szCs w:val="24"/>
        </w:rPr>
        <w:t xml:space="preserve"> slide 1</w:t>
      </w:r>
      <w:r>
        <w:rPr>
          <w:sz w:val="24"/>
        </w:rPr>
        <w:t xml:space="preserve">). </w:t>
      </w:r>
      <w:r w:rsidR="00320888">
        <w:rPr>
          <w:sz w:val="24"/>
        </w:rPr>
        <w:t>Our sample size was robust because our study reaches included a large percentage (26-46%) of the total redds annually observed with the MFSR (</w:t>
      </w:r>
      <w:r w:rsidR="00320888" w:rsidRPr="00320888">
        <w:rPr>
          <w:sz w:val="24"/>
        </w:rPr>
        <w:t>Table 1</w:t>
      </w:r>
      <w:r w:rsidR="00320888">
        <w:rPr>
          <w:sz w:val="24"/>
        </w:rPr>
        <w:t>).</w:t>
      </w:r>
    </w:p>
    <w:p w14:paraId="6286F775" w14:textId="77777777" w:rsidR="00F03B1C" w:rsidRDefault="00F03B1C" w:rsidP="00F03B1C">
      <w:pPr>
        <w:pStyle w:val="BodyText"/>
        <w:spacing w:line="480" w:lineRule="auto"/>
        <w:rPr>
          <w:sz w:val="24"/>
        </w:rPr>
      </w:pPr>
    </w:p>
    <w:p w14:paraId="0A9D1705" w14:textId="097AEE21" w:rsidR="00F03B1C" w:rsidRPr="00320888" w:rsidRDefault="00F03B1C" w:rsidP="00F03B1C">
      <w:r>
        <w:br w:type="page"/>
      </w:r>
      <w:bookmarkStart w:id="11" w:name="_Hlk64975715"/>
      <w:r w:rsidRPr="00320888">
        <w:lastRenderedPageBreak/>
        <w:t xml:space="preserve">Table 1. </w:t>
      </w:r>
      <w:r w:rsidR="00320888" w:rsidRPr="00320888">
        <w:t xml:space="preserve">Percentage of Chinook salmon redds </w:t>
      </w:r>
      <w:r w:rsidR="00320888">
        <w:t xml:space="preserve">annually </w:t>
      </w:r>
      <w:r w:rsidR="00320888" w:rsidRPr="00320888">
        <w:t xml:space="preserve">observed </w:t>
      </w:r>
      <w:r w:rsidR="00320888">
        <w:t>with</w:t>
      </w:r>
      <w:r w:rsidR="00320888" w:rsidRPr="00320888">
        <w:t xml:space="preserve">in study reaches </w:t>
      </w:r>
      <w:r w:rsidR="00320888">
        <w:t xml:space="preserve">in </w:t>
      </w:r>
      <w:r w:rsidR="00320888" w:rsidRPr="00320888">
        <w:t xml:space="preserve">the Middle Fork Salmon River basin, 2001-2005. </w:t>
      </w:r>
    </w:p>
    <w:p w14:paraId="0995F85D" w14:textId="77777777" w:rsidR="00F03B1C" w:rsidRPr="00320888" w:rsidRDefault="00F03B1C" w:rsidP="00F03B1C"/>
    <w:bookmarkEnd w:id="11"/>
    <w:tbl>
      <w:tblPr>
        <w:tblStyle w:val="TableGrid"/>
        <w:tblW w:w="8725" w:type="dxa"/>
        <w:tblLook w:val="01E0" w:firstRow="1" w:lastRow="1" w:firstColumn="1" w:lastColumn="1" w:noHBand="0" w:noVBand="0"/>
      </w:tblPr>
      <w:tblGrid>
        <w:gridCol w:w="895"/>
        <w:gridCol w:w="1620"/>
        <w:gridCol w:w="2610"/>
        <w:gridCol w:w="1620"/>
        <w:gridCol w:w="1980"/>
      </w:tblGrid>
      <w:tr w:rsidR="00F03B1C" w:rsidRPr="00320888" w14:paraId="186E2729" w14:textId="77777777" w:rsidTr="00320888">
        <w:tc>
          <w:tcPr>
            <w:tcW w:w="895" w:type="dxa"/>
          </w:tcPr>
          <w:p w14:paraId="4788D5C9" w14:textId="77777777" w:rsidR="00F03B1C" w:rsidRPr="00554CCF" w:rsidRDefault="00F03B1C" w:rsidP="00AF6F0D">
            <w:pPr>
              <w:rPr>
                <w:rFonts w:asciiTheme="minorHAnsi" w:hAnsiTheme="minorHAnsi"/>
                <w:sz w:val="22"/>
                <w:szCs w:val="22"/>
              </w:rPr>
            </w:pPr>
          </w:p>
        </w:tc>
        <w:tc>
          <w:tcPr>
            <w:tcW w:w="1620" w:type="dxa"/>
          </w:tcPr>
          <w:p w14:paraId="677E57FC" w14:textId="57A2AD65" w:rsidR="00F03B1C" w:rsidRPr="00320888" w:rsidRDefault="00F03B1C" w:rsidP="00AF6F0D">
            <w:pPr>
              <w:jc w:val="right"/>
              <w:rPr>
                <w:bCs/>
              </w:rPr>
            </w:pPr>
            <w:r w:rsidRPr="00320888">
              <w:rPr>
                <w:bCs/>
              </w:rPr>
              <w:t>Number of</w:t>
            </w:r>
            <w:r w:rsidR="00320888">
              <w:rPr>
                <w:bCs/>
              </w:rPr>
              <w:t xml:space="preserve"> </w:t>
            </w:r>
            <w:proofErr w:type="gramStart"/>
            <w:r w:rsidR="00320888">
              <w:rPr>
                <w:bCs/>
              </w:rPr>
              <w:t>study</w:t>
            </w:r>
            <w:proofErr w:type="gramEnd"/>
            <w:r w:rsidR="00320888">
              <w:rPr>
                <w:bCs/>
              </w:rPr>
              <w:t xml:space="preserve"> </w:t>
            </w:r>
            <w:r w:rsidRPr="00320888">
              <w:rPr>
                <w:bCs/>
              </w:rPr>
              <w:t xml:space="preserve">reaches </w:t>
            </w:r>
          </w:p>
        </w:tc>
        <w:tc>
          <w:tcPr>
            <w:tcW w:w="2610" w:type="dxa"/>
          </w:tcPr>
          <w:p w14:paraId="750241D3" w14:textId="70941ECF" w:rsidR="00F03B1C" w:rsidRPr="00320888" w:rsidRDefault="00F03B1C" w:rsidP="00AF6F0D">
            <w:pPr>
              <w:jc w:val="right"/>
              <w:rPr>
                <w:bCs/>
              </w:rPr>
            </w:pPr>
            <w:r w:rsidRPr="00320888">
              <w:rPr>
                <w:bCs/>
              </w:rPr>
              <w:t>Aerial redd count within s</w:t>
            </w:r>
            <w:r w:rsidR="00320888" w:rsidRPr="00320888">
              <w:rPr>
                <w:bCs/>
              </w:rPr>
              <w:t>tudy reaches</w:t>
            </w:r>
          </w:p>
        </w:tc>
        <w:tc>
          <w:tcPr>
            <w:tcW w:w="1620" w:type="dxa"/>
          </w:tcPr>
          <w:p w14:paraId="72A42F57" w14:textId="2DB47A0E" w:rsidR="00F03B1C" w:rsidRPr="00320888" w:rsidRDefault="00320888" w:rsidP="00AF6F0D">
            <w:pPr>
              <w:jc w:val="right"/>
              <w:rPr>
                <w:bCs/>
              </w:rPr>
            </w:pPr>
            <w:r w:rsidRPr="00320888">
              <w:rPr>
                <w:bCs/>
              </w:rPr>
              <w:t>Total</w:t>
            </w:r>
            <w:r>
              <w:rPr>
                <w:bCs/>
              </w:rPr>
              <w:t>, annual</w:t>
            </w:r>
            <w:r w:rsidRPr="00320888">
              <w:rPr>
                <w:bCs/>
              </w:rPr>
              <w:t xml:space="preserve"> </w:t>
            </w:r>
            <w:r w:rsidR="00F03B1C" w:rsidRPr="00320888">
              <w:rPr>
                <w:bCs/>
              </w:rPr>
              <w:t xml:space="preserve">redd count in </w:t>
            </w:r>
            <w:r w:rsidRPr="00320888">
              <w:rPr>
                <w:bCs/>
              </w:rPr>
              <w:t xml:space="preserve">the </w:t>
            </w:r>
            <w:r w:rsidR="00F03B1C" w:rsidRPr="00320888">
              <w:rPr>
                <w:bCs/>
              </w:rPr>
              <w:t>basin</w:t>
            </w:r>
          </w:p>
        </w:tc>
        <w:tc>
          <w:tcPr>
            <w:tcW w:w="1980" w:type="dxa"/>
          </w:tcPr>
          <w:p w14:paraId="1FB907D5" w14:textId="797B7448" w:rsidR="00F03B1C" w:rsidRPr="00320888" w:rsidRDefault="00F03B1C" w:rsidP="00AF6F0D">
            <w:pPr>
              <w:jc w:val="right"/>
              <w:rPr>
                <w:bCs/>
              </w:rPr>
            </w:pPr>
            <w:r w:rsidRPr="00320888">
              <w:rPr>
                <w:bCs/>
              </w:rPr>
              <w:t>% redds within s</w:t>
            </w:r>
            <w:r w:rsidR="00320888" w:rsidRPr="00320888">
              <w:rPr>
                <w:bCs/>
              </w:rPr>
              <w:t>tudy reaches</w:t>
            </w:r>
          </w:p>
        </w:tc>
      </w:tr>
      <w:tr w:rsidR="00F03B1C" w:rsidRPr="00320888" w14:paraId="04730913" w14:textId="77777777" w:rsidTr="00320888">
        <w:tc>
          <w:tcPr>
            <w:tcW w:w="895" w:type="dxa"/>
          </w:tcPr>
          <w:p w14:paraId="54E10CE3" w14:textId="77777777" w:rsidR="00F03B1C" w:rsidRPr="00320888" w:rsidRDefault="00F03B1C" w:rsidP="00AF6F0D">
            <w:r w:rsidRPr="00320888">
              <w:t>2001</w:t>
            </w:r>
          </w:p>
        </w:tc>
        <w:tc>
          <w:tcPr>
            <w:tcW w:w="1620" w:type="dxa"/>
          </w:tcPr>
          <w:p w14:paraId="58B834C2" w14:textId="77777777" w:rsidR="00F03B1C" w:rsidRPr="00320888" w:rsidRDefault="00F03B1C" w:rsidP="00AF6F0D">
            <w:pPr>
              <w:jc w:val="right"/>
              <w:rPr>
                <w:bCs/>
              </w:rPr>
            </w:pPr>
            <w:r w:rsidRPr="00320888">
              <w:rPr>
                <w:bCs/>
              </w:rPr>
              <w:t>8</w:t>
            </w:r>
          </w:p>
        </w:tc>
        <w:tc>
          <w:tcPr>
            <w:tcW w:w="2610" w:type="dxa"/>
          </w:tcPr>
          <w:p w14:paraId="2DCCDD94" w14:textId="77777777" w:rsidR="00F03B1C" w:rsidRPr="00320888" w:rsidRDefault="00F03B1C" w:rsidP="00AF6F0D">
            <w:pPr>
              <w:jc w:val="right"/>
              <w:rPr>
                <w:bCs/>
              </w:rPr>
            </w:pPr>
            <w:r w:rsidRPr="00320888">
              <w:rPr>
                <w:bCs/>
              </w:rPr>
              <w:t>555</w:t>
            </w:r>
          </w:p>
        </w:tc>
        <w:tc>
          <w:tcPr>
            <w:tcW w:w="1620" w:type="dxa"/>
          </w:tcPr>
          <w:p w14:paraId="275D4E35" w14:textId="77777777" w:rsidR="00F03B1C" w:rsidRPr="00320888" w:rsidRDefault="00F03B1C" w:rsidP="00AF6F0D">
            <w:pPr>
              <w:jc w:val="right"/>
              <w:rPr>
                <w:bCs/>
              </w:rPr>
            </w:pPr>
            <w:r w:rsidRPr="00320888">
              <w:rPr>
                <w:bCs/>
              </w:rPr>
              <w:t>1789</w:t>
            </w:r>
          </w:p>
        </w:tc>
        <w:tc>
          <w:tcPr>
            <w:tcW w:w="1980" w:type="dxa"/>
            <w:vAlign w:val="bottom"/>
          </w:tcPr>
          <w:p w14:paraId="418E201E" w14:textId="77777777" w:rsidR="00F03B1C" w:rsidRPr="00320888" w:rsidRDefault="00F03B1C" w:rsidP="00AF6F0D">
            <w:pPr>
              <w:jc w:val="right"/>
              <w:rPr>
                <w:bCs/>
              </w:rPr>
            </w:pPr>
            <w:r w:rsidRPr="00320888">
              <w:rPr>
                <w:bCs/>
              </w:rPr>
              <w:t>31%</w:t>
            </w:r>
          </w:p>
        </w:tc>
      </w:tr>
      <w:tr w:rsidR="00F03B1C" w:rsidRPr="00320888" w14:paraId="2B06643F" w14:textId="77777777" w:rsidTr="00320888">
        <w:tc>
          <w:tcPr>
            <w:tcW w:w="895" w:type="dxa"/>
          </w:tcPr>
          <w:p w14:paraId="4C2FE023" w14:textId="77777777" w:rsidR="00F03B1C" w:rsidRPr="00320888" w:rsidRDefault="00F03B1C" w:rsidP="00AF6F0D">
            <w:r w:rsidRPr="00320888">
              <w:t>2002</w:t>
            </w:r>
          </w:p>
        </w:tc>
        <w:tc>
          <w:tcPr>
            <w:tcW w:w="1620" w:type="dxa"/>
          </w:tcPr>
          <w:p w14:paraId="63B68E6E" w14:textId="77777777" w:rsidR="00F03B1C" w:rsidRPr="00320888" w:rsidRDefault="00F03B1C" w:rsidP="00AF6F0D">
            <w:pPr>
              <w:jc w:val="right"/>
              <w:rPr>
                <w:bCs/>
              </w:rPr>
            </w:pPr>
            <w:r w:rsidRPr="00320888">
              <w:rPr>
                <w:bCs/>
              </w:rPr>
              <w:t>16</w:t>
            </w:r>
          </w:p>
        </w:tc>
        <w:tc>
          <w:tcPr>
            <w:tcW w:w="2610" w:type="dxa"/>
          </w:tcPr>
          <w:p w14:paraId="6D830B7E" w14:textId="77777777" w:rsidR="00F03B1C" w:rsidRPr="00320888" w:rsidRDefault="00F03B1C" w:rsidP="00AF6F0D">
            <w:pPr>
              <w:jc w:val="right"/>
              <w:rPr>
                <w:bCs/>
              </w:rPr>
            </w:pPr>
            <w:r w:rsidRPr="00320888">
              <w:rPr>
                <w:bCs/>
              </w:rPr>
              <w:t>789</w:t>
            </w:r>
          </w:p>
        </w:tc>
        <w:tc>
          <w:tcPr>
            <w:tcW w:w="1620" w:type="dxa"/>
          </w:tcPr>
          <w:p w14:paraId="575CD270" w14:textId="77777777" w:rsidR="00F03B1C" w:rsidRPr="00320888" w:rsidRDefault="00F03B1C" w:rsidP="00AF6F0D">
            <w:pPr>
              <w:jc w:val="right"/>
              <w:rPr>
                <w:bCs/>
              </w:rPr>
            </w:pPr>
            <w:r w:rsidRPr="00320888">
              <w:rPr>
                <w:bCs/>
              </w:rPr>
              <w:t>1730</w:t>
            </w:r>
          </w:p>
        </w:tc>
        <w:tc>
          <w:tcPr>
            <w:tcW w:w="1980" w:type="dxa"/>
            <w:vAlign w:val="bottom"/>
          </w:tcPr>
          <w:p w14:paraId="1F0201A9" w14:textId="77777777" w:rsidR="00F03B1C" w:rsidRPr="00320888" w:rsidRDefault="00F03B1C" w:rsidP="00AF6F0D">
            <w:pPr>
              <w:jc w:val="right"/>
              <w:rPr>
                <w:bCs/>
              </w:rPr>
            </w:pPr>
            <w:r w:rsidRPr="00320888">
              <w:rPr>
                <w:bCs/>
              </w:rPr>
              <w:t>46%</w:t>
            </w:r>
          </w:p>
        </w:tc>
      </w:tr>
      <w:tr w:rsidR="00F03B1C" w:rsidRPr="00320888" w14:paraId="0EDAC543" w14:textId="77777777" w:rsidTr="00320888">
        <w:tc>
          <w:tcPr>
            <w:tcW w:w="895" w:type="dxa"/>
          </w:tcPr>
          <w:p w14:paraId="2F40930A" w14:textId="77777777" w:rsidR="00F03B1C" w:rsidRPr="00320888" w:rsidRDefault="00F03B1C" w:rsidP="00AF6F0D">
            <w:r w:rsidRPr="00320888">
              <w:t>2003</w:t>
            </w:r>
          </w:p>
        </w:tc>
        <w:tc>
          <w:tcPr>
            <w:tcW w:w="1620" w:type="dxa"/>
          </w:tcPr>
          <w:p w14:paraId="5B55AB6A" w14:textId="77777777" w:rsidR="00F03B1C" w:rsidRPr="00320888" w:rsidRDefault="00F03B1C" w:rsidP="00AF6F0D">
            <w:pPr>
              <w:jc w:val="right"/>
              <w:rPr>
                <w:bCs/>
              </w:rPr>
            </w:pPr>
            <w:r w:rsidRPr="00320888">
              <w:rPr>
                <w:bCs/>
              </w:rPr>
              <w:t>11</w:t>
            </w:r>
          </w:p>
        </w:tc>
        <w:tc>
          <w:tcPr>
            <w:tcW w:w="2610" w:type="dxa"/>
          </w:tcPr>
          <w:p w14:paraId="009DF7F9" w14:textId="77777777" w:rsidR="00F03B1C" w:rsidRPr="00320888" w:rsidRDefault="00F03B1C" w:rsidP="00AF6F0D">
            <w:pPr>
              <w:jc w:val="right"/>
              <w:rPr>
                <w:bCs/>
              </w:rPr>
            </w:pPr>
            <w:r w:rsidRPr="00320888">
              <w:rPr>
                <w:bCs/>
              </w:rPr>
              <w:t>764</w:t>
            </w:r>
          </w:p>
        </w:tc>
        <w:tc>
          <w:tcPr>
            <w:tcW w:w="1620" w:type="dxa"/>
          </w:tcPr>
          <w:p w14:paraId="473EC59A" w14:textId="77777777" w:rsidR="00F03B1C" w:rsidRPr="00320888" w:rsidRDefault="00F03B1C" w:rsidP="00AF6F0D">
            <w:pPr>
              <w:jc w:val="right"/>
              <w:rPr>
                <w:bCs/>
              </w:rPr>
            </w:pPr>
            <w:r w:rsidRPr="00320888">
              <w:rPr>
                <w:bCs/>
              </w:rPr>
              <w:t>2271</w:t>
            </w:r>
          </w:p>
        </w:tc>
        <w:tc>
          <w:tcPr>
            <w:tcW w:w="1980" w:type="dxa"/>
            <w:vAlign w:val="bottom"/>
          </w:tcPr>
          <w:p w14:paraId="4E2F7CFD" w14:textId="77777777" w:rsidR="00F03B1C" w:rsidRPr="00320888" w:rsidRDefault="00F03B1C" w:rsidP="00AF6F0D">
            <w:pPr>
              <w:jc w:val="right"/>
              <w:rPr>
                <w:bCs/>
              </w:rPr>
            </w:pPr>
            <w:r w:rsidRPr="00320888">
              <w:rPr>
                <w:bCs/>
              </w:rPr>
              <w:t>34%</w:t>
            </w:r>
          </w:p>
        </w:tc>
      </w:tr>
      <w:tr w:rsidR="00F03B1C" w:rsidRPr="00320888" w14:paraId="78F704D6" w14:textId="77777777" w:rsidTr="00320888">
        <w:tc>
          <w:tcPr>
            <w:tcW w:w="895" w:type="dxa"/>
          </w:tcPr>
          <w:p w14:paraId="79CE5C86" w14:textId="77777777" w:rsidR="00F03B1C" w:rsidRPr="00320888" w:rsidRDefault="00F03B1C" w:rsidP="00AF6F0D">
            <w:r w:rsidRPr="00320888">
              <w:t>2004</w:t>
            </w:r>
          </w:p>
        </w:tc>
        <w:tc>
          <w:tcPr>
            <w:tcW w:w="1620" w:type="dxa"/>
          </w:tcPr>
          <w:p w14:paraId="7CC081ED" w14:textId="77777777" w:rsidR="00F03B1C" w:rsidRPr="00320888" w:rsidRDefault="00F03B1C" w:rsidP="00AF6F0D">
            <w:pPr>
              <w:jc w:val="right"/>
              <w:rPr>
                <w:bCs/>
              </w:rPr>
            </w:pPr>
            <w:r w:rsidRPr="00320888">
              <w:rPr>
                <w:bCs/>
              </w:rPr>
              <w:t>14</w:t>
            </w:r>
          </w:p>
        </w:tc>
        <w:tc>
          <w:tcPr>
            <w:tcW w:w="2610" w:type="dxa"/>
          </w:tcPr>
          <w:p w14:paraId="00456E0B" w14:textId="77777777" w:rsidR="00F03B1C" w:rsidRPr="00320888" w:rsidRDefault="00F03B1C" w:rsidP="00AF6F0D">
            <w:pPr>
              <w:jc w:val="right"/>
              <w:rPr>
                <w:bCs/>
              </w:rPr>
            </w:pPr>
            <w:r w:rsidRPr="00320888">
              <w:rPr>
                <w:bCs/>
              </w:rPr>
              <w:t>289</w:t>
            </w:r>
          </w:p>
        </w:tc>
        <w:tc>
          <w:tcPr>
            <w:tcW w:w="1620" w:type="dxa"/>
          </w:tcPr>
          <w:p w14:paraId="029B42BD" w14:textId="77777777" w:rsidR="00F03B1C" w:rsidRPr="00320888" w:rsidRDefault="00F03B1C" w:rsidP="00AF6F0D">
            <w:pPr>
              <w:jc w:val="right"/>
              <w:rPr>
                <w:bCs/>
              </w:rPr>
            </w:pPr>
            <w:r w:rsidRPr="00320888">
              <w:rPr>
                <w:bCs/>
              </w:rPr>
              <w:t>832</w:t>
            </w:r>
          </w:p>
        </w:tc>
        <w:tc>
          <w:tcPr>
            <w:tcW w:w="1980" w:type="dxa"/>
            <w:vAlign w:val="bottom"/>
          </w:tcPr>
          <w:p w14:paraId="195BFC9E" w14:textId="77777777" w:rsidR="00F03B1C" w:rsidRPr="00320888" w:rsidRDefault="00F03B1C" w:rsidP="00AF6F0D">
            <w:pPr>
              <w:jc w:val="right"/>
              <w:rPr>
                <w:bCs/>
              </w:rPr>
            </w:pPr>
            <w:r w:rsidRPr="00320888">
              <w:rPr>
                <w:bCs/>
              </w:rPr>
              <w:t>35%</w:t>
            </w:r>
          </w:p>
        </w:tc>
      </w:tr>
      <w:tr w:rsidR="00F03B1C" w:rsidRPr="00320888" w14:paraId="11119B2C" w14:textId="77777777" w:rsidTr="00320888">
        <w:tc>
          <w:tcPr>
            <w:tcW w:w="895" w:type="dxa"/>
          </w:tcPr>
          <w:p w14:paraId="378182B0" w14:textId="77777777" w:rsidR="00F03B1C" w:rsidRPr="00320888" w:rsidRDefault="00F03B1C" w:rsidP="00AF6F0D">
            <w:r w:rsidRPr="00320888">
              <w:t>2005</w:t>
            </w:r>
          </w:p>
        </w:tc>
        <w:tc>
          <w:tcPr>
            <w:tcW w:w="1620" w:type="dxa"/>
          </w:tcPr>
          <w:p w14:paraId="7E7F5C3F" w14:textId="77777777" w:rsidR="00F03B1C" w:rsidRPr="00320888" w:rsidRDefault="00F03B1C" w:rsidP="00AF6F0D">
            <w:pPr>
              <w:jc w:val="right"/>
              <w:rPr>
                <w:bCs/>
              </w:rPr>
            </w:pPr>
            <w:r w:rsidRPr="00320888">
              <w:rPr>
                <w:bCs/>
              </w:rPr>
              <w:t>9</w:t>
            </w:r>
          </w:p>
        </w:tc>
        <w:tc>
          <w:tcPr>
            <w:tcW w:w="2610" w:type="dxa"/>
          </w:tcPr>
          <w:p w14:paraId="7702D392" w14:textId="77777777" w:rsidR="00F03B1C" w:rsidRPr="00320888" w:rsidRDefault="00F03B1C" w:rsidP="00AF6F0D">
            <w:pPr>
              <w:jc w:val="right"/>
              <w:rPr>
                <w:bCs/>
              </w:rPr>
            </w:pPr>
            <w:r w:rsidRPr="00320888">
              <w:rPr>
                <w:bCs/>
              </w:rPr>
              <w:t>121</w:t>
            </w:r>
          </w:p>
        </w:tc>
        <w:tc>
          <w:tcPr>
            <w:tcW w:w="1620" w:type="dxa"/>
          </w:tcPr>
          <w:p w14:paraId="427B7D74" w14:textId="77777777" w:rsidR="00F03B1C" w:rsidRPr="00320888" w:rsidRDefault="00F03B1C" w:rsidP="00AF6F0D">
            <w:pPr>
              <w:jc w:val="right"/>
              <w:rPr>
                <w:bCs/>
              </w:rPr>
            </w:pPr>
            <w:r w:rsidRPr="00320888">
              <w:rPr>
                <w:bCs/>
              </w:rPr>
              <w:t>458</w:t>
            </w:r>
          </w:p>
        </w:tc>
        <w:tc>
          <w:tcPr>
            <w:tcW w:w="1980" w:type="dxa"/>
            <w:vAlign w:val="bottom"/>
          </w:tcPr>
          <w:p w14:paraId="168896E5" w14:textId="77777777" w:rsidR="00F03B1C" w:rsidRPr="00320888" w:rsidRDefault="00F03B1C" w:rsidP="00AF6F0D">
            <w:pPr>
              <w:jc w:val="right"/>
              <w:rPr>
                <w:bCs/>
              </w:rPr>
            </w:pPr>
            <w:r w:rsidRPr="00320888">
              <w:rPr>
                <w:bCs/>
              </w:rPr>
              <w:t>26%</w:t>
            </w:r>
          </w:p>
        </w:tc>
      </w:tr>
      <w:tr w:rsidR="00F03B1C" w:rsidRPr="00320888" w14:paraId="6F0C2D73" w14:textId="77777777" w:rsidTr="00320888">
        <w:tc>
          <w:tcPr>
            <w:tcW w:w="895" w:type="dxa"/>
          </w:tcPr>
          <w:p w14:paraId="6B7AA180" w14:textId="77777777" w:rsidR="00F03B1C" w:rsidRPr="00320888" w:rsidRDefault="00F03B1C" w:rsidP="00AF6F0D">
            <w:r w:rsidRPr="00320888">
              <w:t>Total</w:t>
            </w:r>
          </w:p>
        </w:tc>
        <w:tc>
          <w:tcPr>
            <w:tcW w:w="1620" w:type="dxa"/>
          </w:tcPr>
          <w:p w14:paraId="5A92A662" w14:textId="12D6CF29" w:rsidR="00F03B1C" w:rsidRPr="00320888" w:rsidRDefault="00F03B1C" w:rsidP="00AF6F0D">
            <w:pPr>
              <w:jc w:val="right"/>
              <w:rPr>
                <w:bCs/>
              </w:rPr>
            </w:pPr>
          </w:p>
        </w:tc>
        <w:tc>
          <w:tcPr>
            <w:tcW w:w="2610" w:type="dxa"/>
          </w:tcPr>
          <w:p w14:paraId="4705D33F" w14:textId="77777777" w:rsidR="00F03B1C" w:rsidRPr="00320888" w:rsidRDefault="00F03B1C" w:rsidP="00AF6F0D">
            <w:pPr>
              <w:jc w:val="right"/>
              <w:rPr>
                <w:bCs/>
              </w:rPr>
            </w:pPr>
            <w:r w:rsidRPr="00320888">
              <w:rPr>
                <w:bCs/>
              </w:rPr>
              <w:t>2522</w:t>
            </w:r>
          </w:p>
        </w:tc>
        <w:tc>
          <w:tcPr>
            <w:tcW w:w="1620" w:type="dxa"/>
          </w:tcPr>
          <w:p w14:paraId="4585E2F7" w14:textId="77777777" w:rsidR="00F03B1C" w:rsidRPr="00320888" w:rsidRDefault="00F03B1C" w:rsidP="00AF6F0D">
            <w:pPr>
              <w:jc w:val="right"/>
              <w:rPr>
                <w:bCs/>
              </w:rPr>
            </w:pPr>
            <w:r w:rsidRPr="00320888">
              <w:rPr>
                <w:bCs/>
              </w:rPr>
              <w:t>7080</w:t>
            </w:r>
          </w:p>
        </w:tc>
        <w:tc>
          <w:tcPr>
            <w:tcW w:w="1980" w:type="dxa"/>
          </w:tcPr>
          <w:p w14:paraId="3C60F7B8" w14:textId="4187E7F5" w:rsidR="00F03B1C" w:rsidRPr="00320888" w:rsidRDefault="00320888" w:rsidP="00AF6F0D">
            <w:pPr>
              <w:jc w:val="right"/>
              <w:rPr>
                <w:bCs/>
              </w:rPr>
            </w:pPr>
            <w:r>
              <w:rPr>
                <w:bCs/>
              </w:rPr>
              <w:t xml:space="preserve">Mean= </w:t>
            </w:r>
            <w:r w:rsidR="00F03B1C" w:rsidRPr="00320888">
              <w:rPr>
                <w:bCs/>
              </w:rPr>
              <w:t>36%</w:t>
            </w:r>
          </w:p>
        </w:tc>
      </w:tr>
    </w:tbl>
    <w:p w14:paraId="092A1203" w14:textId="41388C4A" w:rsidR="00F03B1C" w:rsidRDefault="00F03B1C">
      <w:pPr>
        <w:rPr>
          <w:rFonts w:eastAsia="Times New Roman"/>
        </w:rPr>
      </w:pPr>
    </w:p>
    <w:p w14:paraId="64B616C5" w14:textId="77777777" w:rsidR="00F03B1C" w:rsidRPr="00F03B1C" w:rsidRDefault="00F03B1C" w:rsidP="00F03B1C">
      <w:pPr>
        <w:pStyle w:val="BodyText"/>
        <w:spacing w:line="480" w:lineRule="auto"/>
        <w:rPr>
          <w:sz w:val="24"/>
          <w:szCs w:val="24"/>
        </w:rPr>
      </w:pPr>
    </w:p>
    <w:p w14:paraId="52494622" w14:textId="4A71F0FD" w:rsidR="00F03B1C" w:rsidRDefault="00F03B1C">
      <w:pPr>
        <w:rPr>
          <w:rFonts w:eastAsia="Times New Roman"/>
          <w:szCs w:val="20"/>
        </w:rPr>
      </w:pPr>
      <w:r>
        <w:br w:type="page"/>
      </w:r>
    </w:p>
    <w:p w14:paraId="78932542" w14:textId="63817BB0" w:rsidR="00244676" w:rsidRPr="00BE6A2C" w:rsidRDefault="00244676" w:rsidP="00244676">
      <w:pPr>
        <w:pStyle w:val="BodyText"/>
        <w:spacing w:line="480" w:lineRule="auto"/>
        <w:rPr>
          <w:sz w:val="24"/>
          <w:szCs w:val="24"/>
        </w:rPr>
      </w:pPr>
      <w:r>
        <w:rPr>
          <w:sz w:val="24"/>
        </w:rPr>
        <w:lastRenderedPageBreak/>
        <w:tab/>
        <w:t xml:space="preserve">Prior to the onset of Chinook salmon redd construction in late July, we used aerial photos and onsite visits to develop physically detailed maps of each study reach. </w:t>
      </w:r>
      <w:r w:rsidRPr="00A65B9A">
        <w:rPr>
          <w:sz w:val="24"/>
          <w:szCs w:val="24"/>
        </w:rPr>
        <w:t xml:space="preserve">To facilitate </w:t>
      </w:r>
      <w:r>
        <w:rPr>
          <w:sz w:val="24"/>
          <w:szCs w:val="24"/>
        </w:rPr>
        <w:t>data recording</w:t>
      </w:r>
      <w:r w:rsidRPr="00A65B9A">
        <w:rPr>
          <w:sz w:val="24"/>
          <w:szCs w:val="24"/>
        </w:rPr>
        <w:t xml:space="preserve">, </w:t>
      </w:r>
      <w:r>
        <w:rPr>
          <w:sz w:val="24"/>
          <w:szCs w:val="24"/>
        </w:rPr>
        <w:t xml:space="preserve">we </w:t>
      </w:r>
      <w:r w:rsidRPr="00A65B9A">
        <w:rPr>
          <w:sz w:val="24"/>
          <w:szCs w:val="24"/>
        </w:rPr>
        <w:t xml:space="preserve">divided </w:t>
      </w:r>
      <w:r w:rsidR="00BE6A2C">
        <w:rPr>
          <w:sz w:val="24"/>
          <w:szCs w:val="24"/>
        </w:rPr>
        <w:t xml:space="preserve">longer reaches </w:t>
      </w:r>
      <w:r w:rsidRPr="00A65B9A">
        <w:rPr>
          <w:sz w:val="24"/>
          <w:szCs w:val="24"/>
        </w:rPr>
        <w:t xml:space="preserve">into </w:t>
      </w:r>
      <w:r>
        <w:rPr>
          <w:sz w:val="24"/>
          <w:szCs w:val="24"/>
        </w:rPr>
        <w:t xml:space="preserve">400 m </w:t>
      </w:r>
      <w:r w:rsidRPr="00A65B9A">
        <w:rPr>
          <w:sz w:val="24"/>
          <w:szCs w:val="24"/>
        </w:rPr>
        <w:t>subsections</w:t>
      </w:r>
      <w:r>
        <w:rPr>
          <w:sz w:val="24"/>
          <w:szCs w:val="24"/>
        </w:rPr>
        <w:t xml:space="preserve"> and flagged boundaries. </w:t>
      </w:r>
      <w:r w:rsidR="00BE6A2C" w:rsidRPr="00BE6A2C">
        <w:rPr>
          <w:sz w:val="24"/>
          <w:szCs w:val="24"/>
        </w:rPr>
        <w:t xml:space="preserve">Reach lengths ranged from 0.3 km to 8.1 km. </w:t>
      </w:r>
    </w:p>
    <w:p w14:paraId="60C65BAB" w14:textId="18A7F682" w:rsidR="00A82B20" w:rsidRPr="00175EE5" w:rsidRDefault="00244676" w:rsidP="00A82B20">
      <w:pPr>
        <w:pStyle w:val="BodyText"/>
        <w:spacing w:line="480" w:lineRule="auto"/>
        <w:rPr>
          <w:sz w:val="24"/>
          <w:szCs w:val="24"/>
        </w:rPr>
      </w:pPr>
      <w:r>
        <w:rPr>
          <w:sz w:val="24"/>
          <w:szCs w:val="24"/>
        </w:rPr>
        <w:tab/>
        <w:t xml:space="preserve">Trained observers (redd monitors) </w:t>
      </w:r>
      <w:r w:rsidR="00C04E18">
        <w:rPr>
          <w:sz w:val="24"/>
          <w:szCs w:val="24"/>
        </w:rPr>
        <w:t xml:space="preserve">were </w:t>
      </w:r>
      <w:r w:rsidR="00BE6A2C">
        <w:rPr>
          <w:sz w:val="24"/>
          <w:szCs w:val="24"/>
        </w:rPr>
        <w:t>accompanied by experienced red</w:t>
      </w:r>
      <w:r w:rsidR="0043673D">
        <w:rPr>
          <w:sz w:val="24"/>
          <w:szCs w:val="24"/>
        </w:rPr>
        <w:t>d</w:t>
      </w:r>
      <w:r w:rsidR="00BE6A2C">
        <w:rPr>
          <w:sz w:val="24"/>
          <w:szCs w:val="24"/>
        </w:rPr>
        <w:t xml:space="preserve"> counters </w:t>
      </w:r>
      <w:r w:rsidR="00C04E18">
        <w:rPr>
          <w:sz w:val="24"/>
          <w:szCs w:val="24"/>
        </w:rPr>
        <w:t xml:space="preserve">and </w:t>
      </w:r>
      <w:r>
        <w:rPr>
          <w:sz w:val="24"/>
          <w:szCs w:val="24"/>
        </w:rPr>
        <w:t>began surveying reach</w:t>
      </w:r>
      <w:r w:rsidR="000C7AD3">
        <w:rPr>
          <w:sz w:val="24"/>
          <w:szCs w:val="24"/>
        </w:rPr>
        <w:t>es</w:t>
      </w:r>
      <w:r>
        <w:rPr>
          <w:sz w:val="24"/>
          <w:szCs w:val="24"/>
        </w:rPr>
        <w:t xml:space="preserve"> prior to the initiation of spawning</w:t>
      </w:r>
      <w:r w:rsidR="00C04E18">
        <w:rPr>
          <w:sz w:val="24"/>
          <w:szCs w:val="24"/>
        </w:rPr>
        <w:t xml:space="preserve">. </w:t>
      </w:r>
      <w:r w:rsidR="0051753A">
        <w:rPr>
          <w:sz w:val="24"/>
          <w:szCs w:val="24"/>
        </w:rPr>
        <w:t xml:space="preserve">Monitors installed continuously recording thermographs </w:t>
      </w:r>
      <w:r w:rsidR="0051753A">
        <w:rPr>
          <w:bCs/>
          <w:sz w:val="24"/>
        </w:rPr>
        <w:t xml:space="preserve">at the upstream and downstream boundaries of each study reach. </w:t>
      </w:r>
      <w:r w:rsidR="002151CD" w:rsidRPr="00BE6A2C">
        <w:rPr>
          <w:sz w:val="24"/>
        </w:rPr>
        <w:t>During the</w:t>
      </w:r>
      <w:r w:rsidR="000043C2" w:rsidRPr="00BE6A2C">
        <w:rPr>
          <w:sz w:val="24"/>
        </w:rPr>
        <w:t>ir</w:t>
      </w:r>
      <w:r w:rsidR="002151CD" w:rsidRPr="00BE6A2C">
        <w:rPr>
          <w:sz w:val="24"/>
        </w:rPr>
        <w:t xml:space="preserve"> initial survey</w:t>
      </w:r>
      <w:r w:rsidR="0051753A">
        <w:rPr>
          <w:sz w:val="24"/>
        </w:rPr>
        <w:t>,</w:t>
      </w:r>
      <w:r w:rsidR="002151CD" w:rsidRPr="00BE6A2C">
        <w:rPr>
          <w:sz w:val="24"/>
        </w:rPr>
        <w:t xml:space="preserve"> monitors recorded </w:t>
      </w:r>
      <w:r w:rsidR="000043C2" w:rsidRPr="00BE6A2C">
        <w:rPr>
          <w:sz w:val="24"/>
        </w:rPr>
        <w:t>all “false redds”</w:t>
      </w:r>
      <w:r w:rsidR="000C7AD3">
        <w:rPr>
          <w:sz w:val="24"/>
        </w:rPr>
        <w:t>, d</w:t>
      </w:r>
      <w:r w:rsidR="000043C2" w:rsidRPr="00BE6A2C">
        <w:rPr>
          <w:sz w:val="24"/>
        </w:rPr>
        <w:t xml:space="preserve">efined as </w:t>
      </w:r>
      <w:r w:rsidR="002151CD" w:rsidRPr="00BE6A2C">
        <w:rPr>
          <w:sz w:val="24"/>
          <w:szCs w:val="24"/>
        </w:rPr>
        <w:t>features that</w:t>
      </w:r>
      <w:r w:rsidR="002151CD" w:rsidRPr="005274E0">
        <w:rPr>
          <w:sz w:val="24"/>
          <w:szCs w:val="24"/>
        </w:rPr>
        <w:t xml:space="preserve"> might be</w:t>
      </w:r>
      <w:r w:rsidR="000043C2">
        <w:rPr>
          <w:sz w:val="24"/>
          <w:szCs w:val="24"/>
        </w:rPr>
        <w:t xml:space="preserve"> mis</w:t>
      </w:r>
      <w:r w:rsidR="0043673D">
        <w:rPr>
          <w:sz w:val="24"/>
          <w:szCs w:val="24"/>
        </w:rPr>
        <w:t>-</w:t>
      </w:r>
      <w:r w:rsidR="000043C2">
        <w:rPr>
          <w:sz w:val="24"/>
          <w:szCs w:val="24"/>
        </w:rPr>
        <w:t xml:space="preserve">identified as newly constructed Chinook salmon </w:t>
      </w:r>
      <w:r w:rsidR="002151CD" w:rsidRPr="005274E0">
        <w:rPr>
          <w:sz w:val="24"/>
          <w:szCs w:val="24"/>
        </w:rPr>
        <w:t>redds</w:t>
      </w:r>
      <w:r w:rsidR="000043C2">
        <w:rPr>
          <w:sz w:val="24"/>
          <w:szCs w:val="24"/>
        </w:rPr>
        <w:t xml:space="preserve">. False redds included </w:t>
      </w:r>
      <w:r w:rsidR="00BE6A2C">
        <w:rPr>
          <w:sz w:val="24"/>
          <w:szCs w:val="24"/>
        </w:rPr>
        <w:t xml:space="preserve">still-visible </w:t>
      </w:r>
      <w:r w:rsidR="000043C2">
        <w:rPr>
          <w:sz w:val="24"/>
          <w:szCs w:val="24"/>
        </w:rPr>
        <w:t>Chinook salmon r</w:t>
      </w:r>
      <w:r w:rsidR="002151CD" w:rsidRPr="005274E0">
        <w:rPr>
          <w:sz w:val="24"/>
          <w:szCs w:val="24"/>
        </w:rPr>
        <w:t xml:space="preserve">edds </w:t>
      </w:r>
      <w:r w:rsidR="002151CD">
        <w:rPr>
          <w:sz w:val="24"/>
          <w:szCs w:val="24"/>
        </w:rPr>
        <w:t xml:space="preserve">constructed </w:t>
      </w:r>
      <w:r w:rsidR="000043C2">
        <w:rPr>
          <w:sz w:val="24"/>
          <w:szCs w:val="24"/>
        </w:rPr>
        <w:t xml:space="preserve">the previous </w:t>
      </w:r>
      <w:r w:rsidR="002151CD" w:rsidRPr="005274E0">
        <w:rPr>
          <w:sz w:val="24"/>
          <w:szCs w:val="24"/>
        </w:rPr>
        <w:t>year</w:t>
      </w:r>
      <w:r w:rsidR="002151CD">
        <w:rPr>
          <w:sz w:val="24"/>
          <w:szCs w:val="24"/>
        </w:rPr>
        <w:t>, steelhead</w:t>
      </w:r>
      <w:r w:rsidR="000043C2">
        <w:rPr>
          <w:sz w:val="24"/>
          <w:szCs w:val="24"/>
        </w:rPr>
        <w:t xml:space="preserve"> </w:t>
      </w:r>
      <w:r w:rsidR="0043673D">
        <w:rPr>
          <w:sz w:val="24"/>
          <w:szCs w:val="24"/>
        </w:rPr>
        <w:t>r</w:t>
      </w:r>
      <w:r w:rsidR="000043C2">
        <w:rPr>
          <w:sz w:val="24"/>
          <w:szCs w:val="24"/>
        </w:rPr>
        <w:t xml:space="preserve">edds constructed </w:t>
      </w:r>
      <w:r w:rsidR="00BE6A2C">
        <w:rPr>
          <w:sz w:val="24"/>
          <w:szCs w:val="24"/>
        </w:rPr>
        <w:t xml:space="preserve">earlier </w:t>
      </w:r>
      <w:r w:rsidR="000043C2">
        <w:rPr>
          <w:sz w:val="24"/>
          <w:szCs w:val="24"/>
        </w:rPr>
        <w:t>that spring</w:t>
      </w:r>
      <w:r w:rsidR="002151CD">
        <w:rPr>
          <w:sz w:val="24"/>
          <w:szCs w:val="24"/>
        </w:rPr>
        <w:t xml:space="preserve">, </w:t>
      </w:r>
      <w:r w:rsidR="000043C2">
        <w:rPr>
          <w:sz w:val="24"/>
          <w:szCs w:val="24"/>
        </w:rPr>
        <w:t xml:space="preserve">and </w:t>
      </w:r>
      <w:r w:rsidR="00E74984">
        <w:rPr>
          <w:sz w:val="24"/>
          <w:szCs w:val="24"/>
        </w:rPr>
        <w:t>redd-like</w:t>
      </w:r>
      <w:r w:rsidR="002151CD" w:rsidRPr="005274E0">
        <w:rPr>
          <w:sz w:val="24"/>
          <w:szCs w:val="24"/>
        </w:rPr>
        <w:t xml:space="preserve"> features </w:t>
      </w:r>
      <w:r w:rsidR="00E74984">
        <w:rPr>
          <w:sz w:val="24"/>
          <w:szCs w:val="24"/>
        </w:rPr>
        <w:t>th</w:t>
      </w:r>
      <w:r w:rsidR="00E74984" w:rsidRPr="005274E0">
        <w:rPr>
          <w:sz w:val="24"/>
          <w:szCs w:val="24"/>
        </w:rPr>
        <w:t>at could be mis</w:t>
      </w:r>
      <w:r w:rsidR="00E74984">
        <w:rPr>
          <w:sz w:val="24"/>
          <w:szCs w:val="24"/>
        </w:rPr>
        <w:t xml:space="preserve">identified as </w:t>
      </w:r>
      <w:r w:rsidR="00E74984" w:rsidRPr="005274E0">
        <w:rPr>
          <w:sz w:val="24"/>
          <w:szCs w:val="24"/>
        </w:rPr>
        <w:t>redds</w:t>
      </w:r>
      <w:r w:rsidR="00E74984">
        <w:rPr>
          <w:sz w:val="24"/>
          <w:szCs w:val="24"/>
        </w:rPr>
        <w:t xml:space="preserve"> but were caused by h</w:t>
      </w:r>
      <w:r w:rsidR="000043C2">
        <w:rPr>
          <w:sz w:val="24"/>
          <w:szCs w:val="24"/>
        </w:rPr>
        <w:t xml:space="preserve">ydrologic scour, beaver </w:t>
      </w:r>
      <w:r w:rsidR="00E74984">
        <w:rPr>
          <w:sz w:val="24"/>
          <w:szCs w:val="24"/>
        </w:rPr>
        <w:t xml:space="preserve">or other animal </w:t>
      </w:r>
      <w:r w:rsidR="000043C2">
        <w:rPr>
          <w:sz w:val="24"/>
          <w:szCs w:val="24"/>
        </w:rPr>
        <w:t xml:space="preserve">activity, </w:t>
      </w:r>
      <w:r w:rsidR="00E74984">
        <w:rPr>
          <w:sz w:val="24"/>
          <w:szCs w:val="24"/>
        </w:rPr>
        <w:t>and wading anglers.</w:t>
      </w:r>
      <w:r w:rsidR="000043C2">
        <w:rPr>
          <w:sz w:val="24"/>
          <w:szCs w:val="24"/>
        </w:rPr>
        <w:t xml:space="preserve"> </w:t>
      </w:r>
      <w:r w:rsidR="0043673D">
        <w:rPr>
          <w:sz w:val="24"/>
        </w:rPr>
        <w:t>After the initial survey, monitors walked the stream banks adjacent to each study reach</w:t>
      </w:r>
      <w:r w:rsidR="0043673D" w:rsidRPr="0043673D">
        <w:rPr>
          <w:sz w:val="24"/>
        </w:rPr>
        <w:t xml:space="preserve"> </w:t>
      </w:r>
      <w:r w:rsidR="0043673D">
        <w:rPr>
          <w:sz w:val="24"/>
        </w:rPr>
        <w:t xml:space="preserve">on a </w:t>
      </w:r>
      <w:proofErr w:type="gramStart"/>
      <w:r w:rsidR="0043673D">
        <w:rPr>
          <w:sz w:val="24"/>
        </w:rPr>
        <w:t>4-5 day</w:t>
      </w:r>
      <w:proofErr w:type="gramEnd"/>
      <w:r w:rsidR="0043673D">
        <w:rPr>
          <w:sz w:val="24"/>
        </w:rPr>
        <w:t xml:space="preserve"> interval, searched for newly co</w:t>
      </w:r>
      <w:r w:rsidR="000F6A22">
        <w:rPr>
          <w:sz w:val="24"/>
        </w:rPr>
        <w:t xml:space="preserve">mpleted </w:t>
      </w:r>
      <w:r w:rsidR="0043673D">
        <w:rPr>
          <w:sz w:val="24"/>
        </w:rPr>
        <w:t xml:space="preserve">redds, recorded locations with a GPS (Global Positioning System), and flagged redds. </w:t>
      </w:r>
      <w:r w:rsidR="00A82B20" w:rsidRPr="00A82B20">
        <w:rPr>
          <w:sz w:val="24"/>
          <w:szCs w:val="24"/>
        </w:rPr>
        <w:t xml:space="preserve">Monitors took precautions to avoid disturbing ESA listed salmon and GPS locations were obtained in the least obtrusive manner possible. </w:t>
      </w:r>
      <w:r w:rsidR="00175EE5" w:rsidRPr="00175EE5">
        <w:rPr>
          <w:sz w:val="24"/>
          <w:szCs w:val="24"/>
        </w:rPr>
        <w:t>Redd counts were conducted between 0930 and 1700 h to maximize direct sunlight, monitors wore polarized sunglasses and recorded completed redds by 400 m subsections.</w:t>
      </w:r>
    </w:p>
    <w:p w14:paraId="41D5AAE4" w14:textId="0AD4F312" w:rsidR="000F6A22" w:rsidRPr="00E74984" w:rsidRDefault="007B2FA0" w:rsidP="000F6A22">
      <w:pPr>
        <w:pStyle w:val="BodyText"/>
        <w:spacing w:line="480" w:lineRule="auto"/>
        <w:ind w:firstLine="720"/>
        <w:rPr>
          <w:sz w:val="24"/>
          <w:szCs w:val="24"/>
        </w:rPr>
      </w:pPr>
      <w:r w:rsidRPr="007B2FA0">
        <w:rPr>
          <w:sz w:val="24"/>
          <w:szCs w:val="24"/>
        </w:rPr>
        <w:t xml:space="preserve">Redds </w:t>
      </w:r>
      <w:r>
        <w:rPr>
          <w:sz w:val="24"/>
          <w:szCs w:val="24"/>
        </w:rPr>
        <w:t xml:space="preserve">were typically found </w:t>
      </w:r>
      <w:r w:rsidRPr="007B2FA0">
        <w:rPr>
          <w:sz w:val="24"/>
          <w:szCs w:val="24"/>
        </w:rPr>
        <w:t xml:space="preserve">in </w:t>
      </w:r>
      <w:r>
        <w:rPr>
          <w:sz w:val="24"/>
          <w:szCs w:val="24"/>
        </w:rPr>
        <w:t xml:space="preserve">locations </w:t>
      </w:r>
      <w:r w:rsidR="009257A4">
        <w:rPr>
          <w:sz w:val="24"/>
          <w:szCs w:val="24"/>
        </w:rPr>
        <w:t xml:space="preserve">that </w:t>
      </w:r>
      <w:r w:rsidR="00A82B20">
        <w:rPr>
          <w:sz w:val="24"/>
          <w:szCs w:val="24"/>
        </w:rPr>
        <w:t>contained</w:t>
      </w:r>
      <w:r w:rsidR="009257A4">
        <w:rPr>
          <w:sz w:val="24"/>
          <w:szCs w:val="24"/>
        </w:rPr>
        <w:t xml:space="preserve"> </w:t>
      </w:r>
      <w:r w:rsidRPr="007B2FA0">
        <w:rPr>
          <w:sz w:val="24"/>
          <w:szCs w:val="24"/>
        </w:rPr>
        <w:t xml:space="preserve">sorted gravels </w:t>
      </w:r>
      <w:r w:rsidR="009257A4">
        <w:rPr>
          <w:sz w:val="24"/>
          <w:szCs w:val="24"/>
        </w:rPr>
        <w:t xml:space="preserve">and </w:t>
      </w:r>
      <w:r w:rsidRPr="007B2FA0">
        <w:rPr>
          <w:sz w:val="24"/>
          <w:szCs w:val="24"/>
        </w:rPr>
        <w:t xml:space="preserve">suitable </w:t>
      </w:r>
      <w:r w:rsidR="001459A7">
        <w:rPr>
          <w:sz w:val="24"/>
          <w:szCs w:val="24"/>
        </w:rPr>
        <w:t xml:space="preserve">water </w:t>
      </w:r>
      <w:r w:rsidRPr="007B2FA0">
        <w:rPr>
          <w:sz w:val="24"/>
          <w:szCs w:val="24"/>
        </w:rPr>
        <w:t>depths and velocities</w:t>
      </w:r>
      <w:r>
        <w:rPr>
          <w:sz w:val="24"/>
          <w:szCs w:val="24"/>
        </w:rPr>
        <w:t xml:space="preserve"> </w:t>
      </w:r>
      <w:r w:rsidR="009257A4">
        <w:rPr>
          <w:sz w:val="24"/>
          <w:szCs w:val="24"/>
        </w:rPr>
        <w:t xml:space="preserve">in </w:t>
      </w:r>
      <w:r>
        <w:rPr>
          <w:sz w:val="24"/>
          <w:szCs w:val="24"/>
        </w:rPr>
        <w:t xml:space="preserve">unconfined and meandering valley segments, pool tails (transitions </w:t>
      </w:r>
      <w:r w:rsidRPr="007B2FA0">
        <w:rPr>
          <w:sz w:val="24"/>
          <w:szCs w:val="24"/>
        </w:rPr>
        <w:t>between pools and riffles</w:t>
      </w:r>
      <w:r>
        <w:rPr>
          <w:sz w:val="24"/>
          <w:szCs w:val="24"/>
        </w:rPr>
        <w:t>)</w:t>
      </w:r>
      <w:r w:rsidRPr="007B2FA0">
        <w:rPr>
          <w:sz w:val="24"/>
          <w:szCs w:val="24"/>
        </w:rPr>
        <w:t>,</w:t>
      </w:r>
      <w:r>
        <w:rPr>
          <w:sz w:val="24"/>
          <w:szCs w:val="24"/>
        </w:rPr>
        <w:t xml:space="preserve"> confluences of </w:t>
      </w:r>
      <w:r w:rsidRPr="007B2FA0">
        <w:rPr>
          <w:sz w:val="24"/>
          <w:szCs w:val="24"/>
        </w:rPr>
        <w:t>tributar</w:t>
      </w:r>
      <w:r>
        <w:rPr>
          <w:sz w:val="24"/>
          <w:szCs w:val="24"/>
        </w:rPr>
        <w:t xml:space="preserve">ies or </w:t>
      </w:r>
      <w:r w:rsidRPr="007B2FA0">
        <w:rPr>
          <w:sz w:val="24"/>
          <w:szCs w:val="24"/>
        </w:rPr>
        <w:t>debris flow</w:t>
      </w:r>
      <w:r>
        <w:rPr>
          <w:sz w:val="24"/>
          <w:szCs w:val="24"/>
        </w:rPr>
        <w:t xml:space="preserve">s, and </w:t>
      </w:r>
      <w:r w:rsidRPr="007B2FA0">
        <w:rPr>
          <w:sz w:val="24"/>
          <w:szCs w:val="24"/>
        </w:rPr>
        <w:t>sites adjacent to instream roughness elements such as wood and boulders.</w:t>
      </w:r>
      <w:r w:rsidR="009257A4">
        <w:rPr>
          <w:sz w:val="24"/>
          <w:szCs w:val="24"/>
        </w:rPr>
        <w:t xml:space="preserve"> </w:t>
      </w:r>
      <w:r w:rsidR="000F6A22">
        <w:rPr>
          <w:sz w:val="24"/>
        </w:rPr>
        <w:t xml:space="preserve">Multiple criteria </w:t>
      </w:r>
      <w:r w:rsidR="00A82B20">
        <w:rPr>
          <w:sz w:val="24"/>
        </w:rPr>
        <w:t xml:space="preserve">were applied to verify completed redds, </w:t>
      </w:r>
      <w:r w:rsidR="000F6A22">
        <w:rPr>
          <w:sz w:val="24"/>
        </w:rPr>
        <w:t>including</w:t>
      </w:r>
      <w:r w:rsidR="000F6A22" w:rsidRPr="00E74984">
        <w:rPr>
          <w:sz w:val="24"/>
          <w:szCs w:val="24"/>
        </w:rPr>
        <w:t xml:space="preserve">: 1) presence of </w:t>
      </w:r>
      <w:r w:rsidR="000F6A22">
        <w:rPr>
          <w:sz w:val="24"/>
          <w:szCs w:val="24"/>
        </w:rPr>
        <w:t xml:space="preserve">live </w:t>
      </w:r>
      <w:r w:rsidR="000F6A22" w:rsidRPr="00E74984">
        <w:rPr>
          <w:sz w:val="24"/>
          <w:szCs w:val="24"/>
        </w:rPr>
        <w:t>adult salmon</w:t>
      </w:r>
      <w:r w:rsidR="000F6A22">
        <w:rPr>
          <w:sz w:val="24"/>
          <w:szCs w:val="24"/>
        </w:rPr>
        <w:t xml:space="preserve"> or carcasses </w:t>
      </w:r>
      <w:r w:rsidR="000F6A22" w:rsidRPr="00E74984">
        <w:rPr>
          <w:sz w:val="24"/>
          <w:szCs w:val="24"/>
        </w:rPr>
        <w:t xml:space="preserve">near a suspected redd; </w:t>
      </w:r>
      <w:r w:rsidR="000F6A22" w:rsidRPr="00E74984">
        <w:rPr>
          <w:sz w:val="24"/>
          <w:szCs w:val="24"/>
        </w:rPr>
        <w:lastRenderedPageBreak/>
        <w:t xml:space="preserve">2) an elliptical area of disturbed gravel </w:t>
      </w:r>
      <w:r w:rsidR="000F6A22">
        <w:rPr>
          <w:sz w:val="24"/>
          <w:szCs w:val="24"/>
        </w:rPr>
        <w:t xml:space="preserve">of sufficient size and </w:t>
      </w:r>
      <w:r w:rsidR="000F6A22" w:rsidRPr="00E74984">
        <w:rPr>
          <w:sz w:val="24"/>
          <w:szCs w:val="24"/>
        </w:rPr>
        <w:t>oriented parallel with the current; 3) a 3-dimensional streambed morphology with a visible pit and tailspill</w:t>
      </w:r>
      <w:r w:rsidR="000F6A22">
        <w:rPr>
          <w:sz w:val="24"/>
          <w:szCs w:val="24"/>
        </w:rPr>
        <w:t xml:space="preserve"> (Burner 1951)</w:t>
      </w:r>
      <w:r w:rsidR="000F6A22" w:rsidRPr="00E74984">
        <w:rPr>
          <w:sz w:val="24"/>
          <w:szCs w:val="24"/>
        </w:rPr>
        <w:t xml:space="preserve">; and 4) </w:t>
      </w:r>
      <w:r w:rsidR="000F6A22">
        <w:rPr>
          <w:sz w:val="24"/>
          <w:szCs w:val="24"/>
        </w:rPr>
        <w:t xml:space="preserve">in a </w:t>
      </w:r>
      <w:r w:rsidR="000F6A22" w:rsidRPr="00E74984">
        <w:rPr>
          <w:sz w:val="24"/>
          <w:szCs w:val="24"/>
        </w:rPr>
        <w:t xml:space="preserve">location where natural scour and deposition of substrate </w:t>
      </w:r>
      <w:r w:rsidR="000F6A22">
        <w:rPr>
          <w:sz w:val="24"/>
          <w:szCs w:val="24"/>
        </w:rPr>
        <w:t xml:space="preserve">were </w:t>
      </w:r>
      <w:r w:rsidR="000F6A22" w:rsidRPr="00E74984">
        <w:rPr>
          <w:sz w:val="24"/>
          <w:szCs w:val="24"/>
        </w:rPr>
        <w:t xml:space="preserve">unlikely to produce </w:t>
      </w:r>
      <w:r w:rsidR="000F6A22">
        <w:rPr>
          <w:sz w:val="24"/>
          <w:szCs w:val="24"/>
        </w:rPr>
        <w:t>redd</w:t>
      </w:r>
      <w:r w:rsidR="00A82B20">
        <w:rPr>
          <w:sz w:val="24"/>
          <w:szCs w:val="24"/>
        </w:rPr>
        <w:t>-like</w:t>
      </w:r>
      <w:r w:rsidR="000F6A22">
        <w:rPr>
          <w:sz w:val="24"/>
          <w:szCs w:val="24"/>
        </w:rPr>
        <w:t xml:space="preserve"> morpholog</w:t>
      </w:r>
      <w:r w:rsidR="00A82B20">
        <w:rPr>
          <w:sz w:val="24"/>
          <w:szCs w:val="24"/>
        </w:rPr>
        <w:t>ies</w:t>
      </w:r>
      <w:r w:rsidR="000F6A22" w:rsidRPr="00E74984">
        <w:rPr>
          <w:sz w:val="24"/>
          <w:szCs w:val="24"/>
        </w:rPr>
        <w:t>.</w:t>
      </w:r>
      <w:r w:rsidR="000F6A22">
        <w:rPr>
          <w:sz w:val="24"/>
          <w:szCs w:val="24"/>
        </w:rPr>
        <w:t xml:space="preserve"> </w:t>
      </w:r>
      <w:r w:rsidR="000F6A22" w:rsidRPr="000F6A22">
        <w:rPr>
          <w:sz w:val="24"/>
          <w:szCs w:val="24"/>
        </w:rPr>
        <w:t xml:space="preserve">Redd dimensions are proportional to female length (Crisp and Carling 1989), and MFSR Chinook salmon were </w:t>
      </w:r>
      <w:r>
        <w:rPr>
          <w:sz w:val="24"/>
          <w:szCs w:val="24"/>
        </w:rPr>
        <w:t xml:space="preserve">of </w:t>
      </w:r>
      <w:r w:rsidR="000F6A22" w:rsidRPr="000F6A22">
        <w:rPr>
          <w:sz w:val="24"/>
          <w:szCs w:val="24"/>
        </w:rPr>
        <w:t xml:space="preserve">similar </w:t>
      </w:r>
      <w:r>
        <w:rPr>
          <w:sz w:val="24"/>
          <w:szCs w:val="24"/>
        </w:rPr>
        <w:t xml:space="preserve">length </w:t>
      </w:r>
      <w:r w:rsidR="000F6A22" w:rsidRPr="000F6A22">
        <w:rPr>
          <w:sz w:val="24"/>
          <w:szCs w:val="24"/>
        </w:rPr>
        <w:t>to those measured by King and Thurow (2000)</w:t>
      </w:r>
      <w:r w:rsidR="000F6A22">
        <w:rPr>
          <w:sz w:val="24"/>
          <w:szCs w:val="24"/>
        </w:rPr>
        <w:t xml:space="preserve"> who reported a disturbed redd area of nearly 5 m</w:t>
      </w:r>
      <w:r w:rsidR="000F6A22" w:rsidRPr="000F6A22">
        <w:rPr>
          <w:sz w:val="24"/>
          <w:szCs w:val="24"/>
          <w:vertAlign w:val="superscript"/>
        </w:rPr>
        <w:t>2</w:t>
      </w:r>
      <w:r w:rsidR="000F6A22" w:rsidRPr="000F6A22">
        <w:rPr>
          <w:sz w:val="24"/>
          <w:szCs w:val="24"/>
        </w:rPr>
        <w:t>.</w:t>
      </w:r>
    </w:p>
    <w:p w14:paraId="36F6786B" w14:textId="51E7FB4D" w:rsidR="002151CD" w:rsidRDefault="007B2FA0" w:rsidP="00A82B20">
      <w:pPr>
        <w:spacing w:line="480" w:lineRule="auto"/>
        <w:ind w:firstLine="720"/>
      </w:pPr>
      <w:r>
        <w:t>Surveys continued through the spawning period until all redds were completed</w:t>
      </w:r>
      <w:r w:rsidR="009257A4">
        <w:t xml:space="preserve">. Depending on reach elevations, spawning </w:t>
      </w:r>
      <w:r w:rsidR="00175EE5">
        <w:t xml:space="preserve">was </w:t>
      </w:r>
      <w:r w:rsidR="009257A4">
        <w:t xml:space="preserve">completed between late August and </w:t>
      </w:r>
      <w:r>
        <w:t xml:space="preserve">mid-September. </w:t>
      </w:r>
      <w:r w:rsidR="00E74984">
        <w:t xml:space="preserve">In addition to </w:t>
      </w:r>
      <w:r>
        <w:t xml:space="preserve">completed </w:t>
      </w:r>
      <w:r w:rsidR="00E74984">
        <w:t>redds</w:t>
      </w:r>
      <w:r>
        <w:t xml:space="preserve"> and false redds</w:t>
      </w:r>
      <w:r w:rsidR="00E74984">
        <w:t xml:space="preserve">, monitors also </w:t>
      </w:r>
      <w:r w:rsidR="00E74984" w:rsidRPr="000F749E">
        <w:t>encounter</w:t>
      </w:r>
      <w:r w:rsidR="00E74984">
        <w:t xml:space="preserve">ed </w:t>
      </w:r>
      <w:r w:rsidR="00A82B20">
        <w:t xml:space="preserve">smaller </w:t>
      </w:r>
      <w:r w:rsidR="00E74984">
        <w:t>r</w:t>
      </w:r>
      <w:r w:rsidR="00E74984" w:rsidRPr="000F749E">
        <w:t xml:space="preserve">edds of non-target </w:t>
      </w:r>
      <w:r w:rsidR="00E74984">
        <w:t>fall spawning bull trout</w:t>
      </w:r>
      <w:r w:rsidR="00E74984" w:rsidRPr="000F749E">
        <w:t xml:space="preserve">, </w:t>
      </w:r>
      <w:r w:rsidR="00E74984">
        <w:t>t</w:t>
      </w:r>
      <w:r w:rsidR="00E74984" w:rsidRPr="000F749E">
        <w:t>est redds</w:t>
      </w:r>
      <w:r w:rsidR="00E74984">
        <w:t xml:space="preserve"> which were </w:t>
      </w:r>
      <w:r w:rsidR="00E74984" w:rsidRPr="000F749E">
        <w:t>typically small and oval</w:t>
      </w:r>
      <w:r w:rsidR="00E74984">
        <w:t xml:space="preserve"> without </w:t>
      </w:r>
      <w:r>
        <w:t xml:space="preserve">a </w:t>
      </w:r>
      <w:r w:rsidR="000F6A22">
        <w:t>completed redd morphology</w:t>
      </w:r>
      <w:r w:rsidR="00E74984" w:rsidRPr="000F749E">
        <w:t xml:space="preserve">, </w:t>
      </w:r>
      <w:r>
        <w:t xml:space="preserve">and </w:t>
      </w:r>
      <w:r w:rsidR="00E74984" w:rsidRPr="000F749E">
        <w:t>in-progress redds</w:t>
      </w:r>
      <w:r>
        <w:t xml:space="preserve"> with adult salmon still actively spawning. In-progress redds were marked and inspected on subsequent surveys and most were </w:t>
      </w:r>
      <w:r w:rsidR="00A82B20">
        <w:t xml:space="preserve">ultimately </w:t>
      </w:r>
      <w:r>
        <w:t>completed.</w:t>
      </w:r>
      <w:r w:rsidR="00E74984" w:rsidRPr="000F749E">
        <w:t xml:space="preserve"> </w:t>
      </w:r>
      <w:r w:rsidR="000C7AD3">
        <w:t xml:space="preserve">Decades of </w:t>
      </w:r>
      <w:r w:rsidR="002151CD" w:rsidRPr="00A65B9A">
        <w:t>observations in the Salmon River basin, Idaho suggested that female</w:t>
      </w:r>
      <w:r w:rsidR="002151CD">
        <w:t xml:space="preserve"> Chinook salmon typically </w:t>
      </w:r>
      <w:r w:rsidR="002151CD" w:rsidRPr="00A65B9A">
        <w:t xml:space="preserve">remained on newly constructed redds for a minimum of 3-5 days. We assumed that </w:t>
      </w:r>
      <w:r w:rsidR="000043C2">
        <w:t xml:space="preserve">a </w:t>
      </w:r>
      <w:r w:rsidR="002151CD" w:rsidRPr="00A65B9A">
        <w:t xml:space="preserve">census </w:t>
      </w:r>
      <w:r w:rsidR="000043C2">
        <w:t xml:space="preserve">completed on </w:t>
      </w:r>
      <w:r w:rsidR="002151CD" w:rsidRPr="00A65B9A">
        <w:t xml:space="preserve">a </w:t>
      </w:r>
      <w:proofErr w:type="gramStart"/>
      <w:r w:rsidR="000043C2">
        <w:t>4</w:t>
      </w:r>
      <w:r w:rsidR="002151CD" w:rsidRPr="00A65B9A">
        <w:t>-5 day</w:t>
      </w:r>
      <w:proofErr w:type="gramEnd"/>
      <w:r w:rsidR="002151CD" w:rsidRPr="00A65B9A">
        <w:t xml:space="preserve"> frequency would detect all newly constructed redds. </w:t>
      </w:r>
      <w:r w:rsidR="002151CD">
        <w:t xml:space="preserve">All recorded redds were integrated to produce a cumulative </w:t>
      </w:r>
      <w:r w:rsidR="00CC2F84">
        <w:t>redd ma</w:t>
      </w:r>
      <w:r w:rsidR="002151CD">
        <w:t xml:space="preserve">p for each study reach. </w:t>
      </w:r>
      <w:r w:rsidR="00CC2F84">
        <w:t>M</w:t>
      </w:r>
      <w:r w:rsidR="002151CD">
        <w:t xml:space="preserve">aps served as baselines for comparison with subsequent independent aerial </w:t>
      </w:r>
      <w:r w:rsidR="00CC2F84">
        <w:t>redd counts</w:t>
      </w:r>
      <w:r w:rsidR="002151CD">
        <w:t xml:space="preserve">. </w:t>
      </w:r>
    </w:p>
    <w:p w14:paraId="61160AFB" w14:textId="7FDB808D" w:rsidR="00244676" w:rsidRDefault="00CC2F84" w:rsidP="00244676">
      <w:pPr>
        <w:pStyle w:val="BodyText"/>
        <w:spacing w:line="480" w:lineRule="auto"/>
        <w:rPr>
          <w:sz w:val="24"/>
          <w:szCs w:val="24"/>
        </w:rPr>
      </w:pPr>
      <w:r>
        <w:rPr>
          <w:sz w:val="24"/>
        </w:rPr>
        <w:tab/>
      </w:r>
      <w:r w:rsidR="004C21A4" w:rsidRPr="004C21A4">
        <w:rPr>
          <w:sz w:val="24"/>
          <w:szCs w:val="24"/>
        </w:rPr>
        <w:t xml:space="preserve">Simultaneous to RMRS redd monitor surveys, </w:t>
      </w:r>
      <w:r w:rsidR="00244676" w:rsidRPr="004C21A4">
        <w:rPr>
          <w:sz w:val="24"/>
          <w:szCs w:val="24"/>
        </w:rPr>
        <w:t xml:space="preserve">IDFG </w:t>
      </w:r>
      <w:r w:rsidR="0051753A">
        <w:rPr>
          <w:sz w:val="24"/>
          <w:szCs w:val="24"/>
        </w:rPr>
        <w:t xml:space="preserve">biologists </w:t>
      </w:r>
      <w:r w:rsidR="00244676" w:rsidRPr="004C21A4">
        <w:rPr>
          <w:sz w:val="24"/>
          <w:szCs w:val="24"/>
        </w:rPr>
        <w:t xml:space="preserve">completed an average of 3 multiple-pass surveys </w:t>
      </w:r>
      <w:r w:rsidR="004C21A4">
        <w:rPr>
          <w:sz w:val="24"/>
          <w:szCs w:val="24"/>
        </w:rPr>
        <w:t xml:space="preserve">and georeferenced redds </w:t>
      </w:r>
      <w:r w:rsidR="00244676" w:rsidRPr="004C21A4">
        <w:rPr>
          <w:sz w:val="24"/>
          <w:szCs w:val="24"/>
        </w:rPr>
        <w:t>in sections of Marsh Creek and its tributaries Beaver, Cape Horn, and Knapp creeks (Thurow et al. 20</w:t>
      </w:r>
      <w:r w:rsidR="004C21A4">
        <w:rPr>
          <w:sz w:val="24"/>
          <w:szCs w:val="24"/>
        </w:rPr>
        <w:t>20</w:t>
      </w:r>
      <w:r w:rsidR="00244676" w:rsidRPr="004C21A4">
        <w:rPr>
          <w:sz w:val="24"/>
          <w:szCs w:val="24"/>
        </w:rPr>
        <w:t>)</w:t>
      </w:r>
      <w:r w:rsidR="004C21A4">
        <w:rPr>
          <w:sz w:val="24"/>
          <w:szCs w:val="24"/>
        </w:rPr>
        <w:t xml:space="preserve">. We merged the two data sets to increase </w:t>
      </w:r>
      <w:r w:rsidR="00175EE5">
        <w:rPr>
          <w:sz w:val="24"/>
          <w:szCs w:val="24"/>
        </w:rPr>
        <w:t xml:space="preserve">the number of reaches with redd census </w:t>
      </w:r>
      <w:r w:rsidR="004C21A4">
        <w:rPr>
          <w:sz w:val="24"/>
          <w:szCs w:val="24"/>
        </w:rPr>
        <w:t xml:space="preserve">baseline </w:t>
      </w:r>
      <w:r w:rsidR="00175EE5">
        <w:rPr>
          <w:sz w:val="24"/>
          <w:szCs w:val="24"/>
        </w:rPr>
        <w:t>data</w:t>
      </w:r>
      <w:r w:rsidR="004C21A4">
        <w:rPr>
          <w:sz w:val="24"/>
          <w:szCs w:val="24"/>
        </w:rPr>
        <w:t xml:space="preserve">. </w:t>
      </w:r>
    </w:p>
    <w:p w14:paraId="3BE1B7D5" w14:textId="77777777" w:rsidR="00175EE5" w:rsidRDefault="00175EE5" w:rsidP="00A04BE3">
      <w:pPr>
        <w:pStyle w:val="BodyText"/>
        <w:rPr>
          <w:b/>
          <w:sz w:val="24"/>
        </w:rPr>
      </w:pPr>
      <w:commentRangeStart w:id="12"/>
    </w:p>
    <w:p w14:paraId="75BC8CE8" w14:textId="2728E12E" w:rsidR="00A04BE3" w:rsidRDefault="00624703" w:rsidP="00A04BE3">
      <w:pPr>
        <w:pStyle w:val="BodyText"/>
        <w:rPr>
          <w:b/>
          <w:sz w:val="24"/>
        </w:rPr>
      </w:pPr>
      <w:r>
        <w:rPr>
          <w:b/>
          <w:sz w:val="24"/>
        </w:rPr>
        <w:t xml:space="preserve">Covariates </w:t>
      </w:r>
      <w:commentRangeEnd w:id="12"/>
      <w:r w:rsidR="0054112B">
        <w:rPr>
          <w:rStyle w:val="CommentReference"/>
          <w:rFonts w:eastAsiaTheme="minorEastAsia"/>
        </w:rPr>
        <w:commentReference w:id="12"/>
      </w:r>
    </w:p>
    <w:p w14:paraId="031FB836" w14:textId="26E6C990" w:rsidR="00B02FAF" w:rsidRDefault="00B02FAF" w:rsidP="00A04BE3">
      <w:pPr>
        <w:pStyle w:val="BodyText"/>
        <w:rPr>
          <w:b/>
          <w:sz w:val="24"/>
        </w:rPr>
      </w:pPr>
    </w:p>
    <w:p w14:paraId="45D4BAE8" w14:textId="2D44C562" w:rsidR="00B02FAF" w:rsidRDefault="00B02FAF" w:rsidP="00624703">
      <w:pPr>
        <w:spacing w:line="480" w:lineRule="auto"/>
        <w:ind w:firstLine="720"/>
      </w:pPr>
      <w:r w:rsidRPr="00B02FAF">
        <w:t>Existing literature (</w:t>
      </w:r>
      <w:r w:rsidR="00472632">
        <w:t xml:space="preserve">Bonneau and </w:t>
      </w:r>
      <w:proofErr w:type="spellStart"/>
      <w:r w:rsidR="00472632">
        <w:t>LaBar</w:t>
      </w:r>
      <w:proofErr w:type="spellEnd"/>
      <w:r w:rsidR="00472632">
        <w:t xml:space="preserve"> 1997; </w:t>
      </w:r>
      <w:r w:rsidRPr="00B02FAF">
        <w:t xml:space="preserve">Maxell 1999; Dunham et al. 2001; Gallagher and Gallagher 2005; </w:t>
      </w:r>
      <w:proofErr w:type="spellStart"/>
      <w:r w:rsidRPr="00B02FAF">
        <w:t>Muhlfeld</w:t>
      </w:r>
      <w:proofErr w:type="spellEnd"/>
      <w:r w:rsidRPr="00B02FAF">
        <w:t xml:space="preserve"> et al. 2006; Murdock et al. 2019) and our own experience (Thurow and McGrath 2010) led us to evaluate three classes of variables that may </w:t>
      </w:r>
      <w:bookmarkStart w:id="13" w:name="_Hlk62118281"/>
      <w:r w:rsidRPr="00B02FAF">
        <w:t>affect the probability of aerially detecting salmonid redds</w:t>
      </w:r>
      <w:bookmarkEnd w:id="13"/>
      <w:r w:rsidRPr="00B02FAF">
        <w:t>: 1) variables associated with observers, such as training, experience, eyesight, interest, and fatigue level; 2) variables associated with the environment, such as substrate size and color; water depth, clarity, and turbidity; periphyton growth; presence of bed features that mimic redds (e.g., natural hydrological scour), and sun angle and shading; and 3) redd-level variables, such as redd age, size, morphology, color, contrast with surrounding substrate, density, overlap with other redds, and spatial arrangement within a reach. Counting errors resulting from these variables may obscure important population trends (Beland 1996) and models that account for variation in detection rates will improve estimates of redd abundance.</w:t>
      </w:r>
      <w:r>
        <w:t xml:space="preserve"> </w:t>
      </w:r>
    </w:p>
    <w:p w14:paraId="5E25A42C" w14:textId="77777777" w:rsidR="00624703" w:rsidRDefault="00624703" w:rsidP="00A04BE3">
      <w:pPr>
        <w:tabs>
          <w:tab w:val="center" w:pos="4680"/>
        </w:tabs>
      </w:pPr>
    </w:p>
    <w:p w14:paraId="04FCE6A9" w14:textId="72E002A7" w:rsidR="00624703" w:rsidRDefault="00624703" w:rsidP="00624703">
      <w:pPr>
        <w:pStyle w:val="BodyText"/>
        <w:rPr>
          <w:b/>
          <w:i/>
          <w:iCs/>
          <w:sz w:val="24"/>
        </w:rPr>
      </w:pPr>
      <w:r w:rsidRPr="00624703">
        <w:rPr>
          <w:b/>
          <w:i/>
          <w:iCs/>
          <w:sz w:val="24"/>
        </w:rPr>
        <w:t>Observer variables</w:t>
      </w:r>
    </w:p>
    <w:p w14:paraId="16D2A3CD" w14:textId="0F06AC1A" w:rsidR="00624703" w:rsidRDefault="00624703" w:rsidP="00624703">
      <w:pPr>
        <w:pStyle w:val="BodyText"/>
        <w:rPr>
          <w:b/>
          <w:i/>
          <w:iCs/>
          <w:sz w:val="24"/>
        </w:rPr>
      </w:pPr>
    </w:p>
    <w:p w14:paraId="3AD9B654" w14:textId="24B4A8A2" w:rsidR="00624703" w:rsidRDefault="00624703" w:rsidP="00F85A1B">
      <w:pPr>
        <w:pStyle w:val="BodyText"/>
        <w:spacing w:line="480" w:lineRule="auto"/>
        <w:ind w:firstLine="720"/>
        <w:rPr>
          <w:b/>
          <w:sz w:val="24"/>
        </w:rPr>
      </w:pPr>
      <w:r w:rsidRPr="00624703">
        <w:rPr>
          <w:bCs/>
          <w:sz w:val="24"/>
        </w:rPr>
        <w:t>To avoid</w:t>
      </w:r>
      <w:r>
        <w:rPr>
          <w:bCs/>
          <w:sz w:val="24"/>
        </w:rPr>
        <w:t xml:space="preserve"> </w:t>
      </w:r>
      <w:r w:rsidRPr="00624703">
        <w:rPr>
          <w:bCs/>
          <w:sz w:val="24"/>
        </w:rPr>
        <w:t>introducing</w:t>
      </w:r>
      <w:r>
        <w:rPr>
          <w:bCs/>
          <w:sz w:val="24"/>
        </w:rPr>
        <w:t xml:space="preserve"> </w:t>
      </w:r>
      <w:r w:rsidRPr="00624703">
        <w:rPr>
          <w:bCs/>
          <w:sz w:val="24"/>
        </w:rPr>
        <w:t>interobserver</w:t>
      </w:r>
      <w:r>
        <w:rPr>
          <w:bCs/>
          <w:sz w:val="24"/>
        </w:rPr>
        <w:t xml:space="preserve"> </w:t>
      </w:r>
      <w:r w:rsidRPr="00624703">
        <w:rPr>
          <w:bCs/>
          <w:sz w:val="24"/>
        </w:rPr>
        <w:t>bias</w:t>
      </w:r>
      <w:r>
        <w:rPr>
          <w:bCs/>
          <w:sz w:val="24"/>
        </w:rPr>
        <w:t xml:space="preserve"> </w:t>
      </w:r>
      <w:r w:rsidRPr="00624703">
        <w:rPr>
          <w:bCs/>
          <w:sz w:val="24"/>
        </w:rPr>
        <w:t>(</w:t>
      </w:r>
      <w:r w:rsidR="00472632">
        <w:rPr>
          <w:sz w:val="24"/>
        </w:rPr>
        <w:t xml:space="preserve">Bonneau and </w:t>
      </w:r>
      <w:proofErr w:type="spellStart"/>
      <w:r w:rsidR="00472632">
        <w:rPr>
          <w:sz w:val="24"/>
        </w:rPr>
        <w:t>LaBar</w:t>
      </w:r>
      <w:proofErr w:type="spellEnd"/>
      <w:r w:rsidR="00472632">
        <w:rPr>
          <w:sz w:val="24"/>
        </w:rPr>
        <w:t xml:space="preserve"> 1997; </w:t>
      </w:r>
      <w:r w:rsidRPr="00624703">
        <w:rPr>
          <w:bCs/>
          <w:sz w:val="24"/>
        </w:rPr>
        <w:t>Dunham</w:t>
      </w:r>
      <w:r>
        <w:rPr>
          <w:bCs/>
          <w:sz w:val="24"/>
        </w:rPr>
        <w:t xml:space="preserve"> </w:t>
      </w:r>
      <w:r w:rsidRPr="00624703">
        <w:rPr>
          <w:bCs/>
          <w:sz w:val="24"/>
        </w:rPr>
        <w:t>et</w:t>
      </w:r>
      <w:r>
        <w:rPr>
          <w:bCs/>
          <w:sz w:val="24"/>
        </w:rPr>
        <w:t xml:space="preserve"> </w:t>
      </w:r>
      <w:r w:rsidRPr="00624703">
        <w:rPr>
          <w:bCs/>
          <w:sz w:val="24"/>
        </w:rPr>
        <w:t>al.</w:t>
      </w:r>
      <w:r>
        <w:rPr>
          <w:bCs/>
          <w:sz w:val="24"/>
        </w:rPr>
        <w:t xml:space="preserve"> </w:t>
      </w:r>
      <w:r w:rsidRPr="00624703">
        <w:rPr>
          <w:bCs/>
          <w:sz w:val="24"/>
        </w:rPr>
        <w:t>2001),</w:t>
      </w:r>
      <w:r>
        <w:rPr>
          <w:bCs/>
          <w:sz w:val="24"/>
        </w:rPr>
        <w:t xml:space="preserve"> </w:t>
      </w:r>
      <w:r w:rsidRPr="00624703">
        <w:rPr>
          <w:bCs/>
          <w:sz w:val="24"/>
        </w:rPr>
        <w:t>all aerial surveys were conducted by the</w:t>
      </w:r>
      <w:r>
        <w:rPr>
          <w:bCs/>
          <w:sz w:val="24"/>
        </w:rPr>
        <w:t xml:space="preserve"> same observer (R. Thurow, RMRS). </w:t>
      </w:r>
      <w:r w:rsidR="00767EAC">
        <w:rPr>
          <w:bCs/>
          <w:sz w:val="24"/>
        </w:rPr>
        <w:t>T</w:t>
      </w:r>
      <w:r w:rsidR="008F4104">
        <w:rPr>
          <w:bCs/>
          <w:sz w:val="24"/>
        </w:rPr>
        <w:t xml:space="preserve">he aerial observer had 10 years of experience aerially </w:t>
      </w:r>
      <w:r w:rsidR="0051753A">
        <w:rPr>
          <w:bCs/>
          <w:sz w:val="24"/>
        </w:rPr>
        <w:t xml:space="preserve">and annually </w:t>
      </w:r>
      <w:r w:rsidR="008F4104">
        <w:rPr>
          <w:bCs/>
          <w:sz w:val="24"/>
        </w:rPr>
        <w:t xml:space="preserve">counting Chinook salmon redds in the same MFSR streams and </w:t>
      </w:r>
      <w:r w:rsidR="00767EAC">
        <w:rPr>
          <w:bCs/>
          <w:sz w:val="24"/>
        </w:rPr>
        <w:t xml:space="preserve">nearly </w:t>
      </w:r>
      <w:r w:rsidR="008F4104">
        <w:rPr>
          <w:bCs/>
          <w:sz w:val="24"/>
        </w:rPr>
        <w:t xml:space="preserve">30 years of experience completing ground-based salmonid redd surveys. As a result, we assumed observer training, experience, interest, eyesight, and fatigue level did not vary during the aerial surveys. </w:t>
      </w:r>
    </w:p>
    <w:p w14:paraId="4BF935AD" w14:textId="77777777" w:rsidR="00624703" w:rsidRDefault="00624703" w:rsidP="00624703">
      <w:pPr>
        <w:pStyle w:val="BodyText"/>
        <w:rPr>
          <w:b/>
          <w:sz w:val="24"/>
        </w:rPr>
      </w:pPr>
    </w:p>
    <w:p w14:paraId="2F978C78" w14:textId="53BCEC49" w:rsidR="00624703" w:rsidRPr="00920ABE" w:rsidRDefault="00237A0C" w:rsidP="00624703">
      <w:pPr>
        <w:pStyle w:val="BodyText"/>
        <w:rPr>
          <w:bCs/>
          <w:sz w:val="24"/>
        </w:rPr>
      </w:pPr>
      <w:r>
        <w:rPr>
          <w:b/>
          <w:i/>
          <w:iCs/>
          <w:sz w:val="24"/>
        </w:rPr>
        <w:t>Reach-scale e</w:t>
      </w:r>
      <w:r w:rsidR="00624703" w:rsidRPr="00624703">
        <w:rPr>
          <w:b/>
          <w:i/>
          <w:iCs/>
          <w:sz w:val="24"/>
        </w:rPr>
        <w:t xml:space="preserve">nvironmental variables </w:t>
      </w:r>
      <w:r w:rsidR="00920ABE">
        <w:rPr>
          <w:bCs/>
          <w:sz w:val="24"/>
          <w:highlight w:val="cyan"/>
        </w:rPr>
        <w:t xml:space="preserve">Covariates in </w:t>
      </w:r>
      <w:r w:rsidR="005F7249">
        <w:rPr>
          <w:bCs/>
          <w:sz w:val="24"/>
          <w:highlight w:val="cyan"/>
        </w:rPr>
        <w:t xml:space="preserve">a </w:t>
      </w:r>
      <w:r w:rsidR="00920ABE" w:rsidRPr="00920ABE">
        <w:rPr>
          <w:bCs/>
          <w:sz w:val="24"/>
          <w:highlight w:val="cyan"/>
        </w:rPr>
        <w:t>Table</w:t>
      </w:r>
      <w:r w:rsidR="003F5A37">
        <w:rPr>
          <w:bCs/>
          <w:sz w:val="24"/>
          <w:highlight w:val="cyan"/>
        </w:rPr>
        <w:t xml:space="preserve"> 2</w:t>
      </w:r>
      <w:r w:rsidR="005F7249">
        <w:rPr>
          <w:bCs/>
          <w:sz w:val="24"/>
          <w:highlight w:val="cyan"/>
        </w:rPr>
        <w:t>-</w:t>
      </w:r>
      <w:r w:rsidR="00920ABE">
        <w:rPr>
          <w:bCs/>
          <w:sz w:val="24"/>
          <w:highlight w:val="cyan"/>
        </w:rPr>
        <w:t xml:space="preserve"> here or in the modeling section?</w:t>
      </w:r>
    </w:p>
    <w:p w14:paraId="67474E18" w14:textId="70D12C44" w:rsidR="00D30BA0" w:rsidRDefault="00D30BA0" w:rsidP="00624703">
      <w:pPr>
        <w:pStyle w:val="BodyText"/>
        <w:rPr>
          <w:b/>
          <w:i/>
          <w:iCs/>
          <w:sz w:val="24"/>
        </w:rPr>
      </w:pPr>
    </w:p>
    <w:p w14:paraId="5FFA9F3F" w14:textId="70B2E24A" w:rsidR="00767EAC" w:rsidRPr="002468CB" w:rsidRDefault="00D30BA0" w:rsidP="002468CB">
      <w:pPr>
        <w:pStyle w:val="BodyText"/>
        <w:spacing w:line="480" w:lineRule="auto"/>
        <w:rPr>
          <w:sz w:val="24"/>
          <w:szCs w:val="24"/>
        </w:rPr>
      </w:pPr>
      <w:r>
        <w:rPr>
          <w:b/>
          <w:i/>
          <w:iCs/>
          <w:sz w:val="24"/>
        </w:rPr>
        <w:tab/>
      </w:r>
      <w:r w:rsidR="00505CE9" w:rsidRPr="002468CB">
        <w:rPr>
          <w:sz w:val="24"/>
          <w:szCs w:val="24"/>
        </w:rPr>
        <w:t xml:space="preserve">After spawning was completed </w:t>
      </w:r>
      <w:r w:rsidR="0051753A">
        <w:rPr>
          <w:sz w:val="24"/>
          <w:szCs w:val="24"/>
        </w:rPr>
        <w:t>in each reach</w:t>
      </w:r>
      <w:r w:rsidR="008F5117">
        <w:rPr>
          <w:sz w:val="24"/>
          <w:szCs w:val="24"/>
        </w:rPr>
        <w:t>,</w:t>
      </w:r>
      <w:r w:rsidR="0051753A">
        <w:rPr>
          <w:sz w:val="24"/>
          <w:szCs w:val="24"/>
        </w:rPr>
        <w:t xml:space="preserve"> </w:t>
      </w:r>
      <w:r w:rsidR="00505CE9" w:rsidRPr="002468CB">
        <w:rPr>
          <w:sz w:val="24"/>
          <w:szCs w:val="24"/>
        </w:rPr>
        <w:t xml:space="preserve">we measured a series of environmental characteristics with the potential to affect redd count accuracy. </w:t>
      </w:r>
      <w:r w:rsidR="002468CB">
        <w:rPr>
          <w:sz w:val="24"/>
          <w:szCs w:val="24"/>
        </w:rPr>
        <w:t xml:space="preserve">We also retrieved </w:t>
      </w:r>
      <w:r w:rsidR="0051753A">
        <w:rPr>
          <w:sz w:val="24"/>
          <w:szCs w:val="24"/>
        </w:rPr>
        <w:t xml:space="preserve">the </w:t>
      </w:r>
      <w:r w:rsidR="002468CB">
        <w:rPr>
          <w:sz w:val="24"/>
          <w:szCs w:val="24"/>
        </w:rPr>
        <w:lastRenderedPageBreak/>
        <w:t>t</w:t>
      </w:r>
      <w:r w:rsidR="002468CB" w:rsidRPr="002468CB">
        <w:rPr>
          <w:bCs/>
          <w:sz w:val="24"/>
        </w:rPr>
        <w:t>her</w:t>
      </w:r>
      <w:r w:rsidR="002468CB">
        <w:rPr>
          <w:bCs/>
          <w:sz w:val="24"/>
        </w:rPr>
        <w:t>mograph</w:t>
      </w:r>
      <w:r w:rsidR="00237A0C">
        <w:rPr>
          <w:bCs/>
          <w:sz w:val="24"/>
        </w:rPr>
        <w:t>s</w:t>
      </w:r>
      <w:r w:rsidR="002468CB">
        <w:rPr>
          <w:bCs/>
          <w:sz w:val="24"/>
        </w:rPr>
        <w:t xml:space="preserve"> that had been installed </w:t>
      </w:r>
      <w:r w:rsidR="0051753A">
        <w:rPr>
          <w:bCs/>
          <w:sz w:val="24"/>
        </w:rPr>
        <w:t xml:space="preserve">when </w:t>
      </w:r>
      <w:r w:rsidR="002468CB">
        <w:rPr>
          <w:bCs/>
          <w:sz w:val="24"/>
        </w:rPr>
        <w:t>reach</w:t>
      </w:r>
      <w:r w:rsidR="0051753A">
        <w:rPr>
          <w:bCs/>
          <w:sz w:val="24"/>
        </w:rPr>
        <w:t>es</w:t>
      </w:r>
      <w:r w:rsidR="002468CB">
        <w:rPr>
          <w:bCs/>
          <w:sz w:val="24"/>
        </w:rPr>
        <w:t xml:space="preserve"> w</w:t>
      </w:r>
      <w:r w:rsidR="0051753A">
        <w:rPr>
          <w:bCs/>
          <w:sz w:val="24"/>
        </w:rPr>
        <w:t xml:space="preserve">ere </w:t>
      </w:r>
      <w:r w:rsidR="002468CB">
        <w:rPr>
          <w:bCs/>
          <w:sz w:val="24"/>
        </w:rPr>
        <w:t xml:space="preserve">established. Thermographs recorded hourly water temperatures from the initial reach survey until spawning was completed. </w:t>
      </w:r>
      <w:r w:rsidR="00EA38E6" w:rsidRPr="002468CB">
        <w:rPr>
          <w:sz w:val="24"/>
          <w:szCs w:val="24"/>
        </w:rPr>
        <w:t xml:space="preserve">A two-person team </w:t>
      </w:r>
      <w:r w:rsidR="00767EAC" w:rsidRPr="002468CB">
        <w:rPr>
          <w:sz w:val="24"/>
          <w:szCs w:val="24"/>
        </w:rPr>
        <w:t>measure</w:t>
      </w:r>
      <w:r w:rsidR="00EA38E6" w:rsidRPr="002468CB">
        <w:rPr>
          <w:sz w:val="24"/>
          <w:szCs w:val="24"/>
        </w:rPr>
        <w:t>d</w:t>
      </w:r>
      <w:r w:rsidR="00767EAC" w:rsidRPr="002468CB">
        <w:rPr>
          <w:sz w:val="24"/>
          <w:szCs w:val="24"/>
        </w:rPr>
        <w:t xml:space="preserve"> habitat variables</w:t>
      </w:r>
      <w:r w:rsidR="00EA38E6" w:rsidRPr="002468CB">
        <w:rPr>
          <w:sz w:val="24"/>
          <w:szCs w:val="24"/>
        </w:rPr>
        <w:t xml:space="preserve"> t</w:t>
      </w:r>
      <w:r w:rsidR="0051753A">
        <w:rPr>
          <w:sz w:val="24"/>
          <w:szCs w:val="24"/>
        </w:rPr>
        <w:t xml:space="preserve">hat </w:t>
      </w:r>
      <w:r w:rsidR="00EA38E6" w:rsidRPr="002468CB">
        <w:rPr>
          <w:sz w:val="24"/>
          <w:szCs w:val="24"/>
        </w:rPr>
        <w:t>d</w:t>
      </w:r>
      <w:r w:rsidR="00767EAC" w:rsidRPr="002468CB">
        <w:rPr>
          <w:sz w:val="24"/>
          <w:szCs w:val="24"/>
        </w:rPr>
        <w:t>escri</w:t>
      </w:r>
      <w:r w:rsidR="00EA38E6" w:rsidRPr="002468CB">
        <w:rPr>
          <w:sz w:val="24"/>
          <w:szCs w:val="24"/>
        </w:rPr>
        <w:t>be</w:t>
      </w:r>
      <w:r w:rsidR="0051753A">
        <w:rPr>
          <w:sz w:val="24"/>
          <w:szCs w:val="24"/>
        </w:rPr>
        <w:t>d</w:t>
      </w:r>
      <w:r w:rsidR="00EA38E6" w:rsidRPr="002468CB">
        <w:rPr>
          <w:sz w:val="24"/>
          <w:szCs w:val="24"/>
        </w:rPr>
        <w:t xml:space="preserve"> </w:t>
      </w:r>
      <w:r w:rsidR="00CF7E86" w:rsidRPr="002468CB">
        <w:rPr>
          <w:sz w:val="24"/>
          <w:szCs w:val="24"/>
        </w:rPr>
        <w:t xml:space="preserve">reach </w:t>
      </w:r>
      <w:r w:rsidR="00767EAC" w:rsidRPr="002468CB">
        <w:rPr>
          <w:sz w:val="24"/>
          <w:szCs w:val="24"/>
        </w:rPr>
        <w:t>physical characteristics. Reach-scale variables</w:t>
      </w:r>
      <w:r w:rsidR="00EA38E6" w:rsidRPr="002468CB">
        <w:rPr>
          <w:sz w:val="24"/>
          <w:szCs w:val="24"/>
        </w:rPr>
        <w:t xml:space="preserve"> </w:t>
      </w:r>
      <w:r w:rsidR="00F85A1B" w:rsidRPr="002468CB">
        <w:rPr>
          <w:sz w:val="24"/>
          <w:szCs w:val="24"/>
        </w:rPr>
        <w:t xml:space="preserve">including wetted width, stream depth, </w:t>
      </w:r>
      <w:r w:rsidR="008F5117">
        <w:rPr>
          <w:sz w:val="24"/>
          <w:szCs w:val="24"/>
        </w:rPr>
        <w:t xml:space="preserve">channel </w:t>
      </w:r>
      <w:r w:rsidR="005D686F">
        <w:rPr>
          <w:sz w:val="24"/>
          <w:szCs w:val="24"/>
        </w:rPr>
        <w:t xml:space="preserve">slope, </w:t>
      </w:r>
      <w:r w:rsidR="00F85A1B" w:rsidRPr="002468CB">
        <w:rPr>
          <w:sz w:val="24"/>
          <w:szCs w:val="24"/>
        </w:rPr>
        <w:t>large wood</w:t>
      </w:r>
      <w:r w:rsidR="008F5117">
        <w:rPr>
          <w:sz w:val="24"/>
          <w:szCs w:val="24"/>
        </w:rPr>
        <w:t xml:space="preserve"> abundance</w:t>
      </w:r>
      <w:r w:rsidR="00F85A1B" w:rsidRPr="002468CB">
        <w:rPr>
          <w:sz w:val="24"/>
          <w:szCs w:val="24"/>
        </w:rPr>
        <w:t xml:space="preserve">, riparian characteristics, and the number of channels. </w:t>
      </w:r>
      <w:r w:rsidR="00CF7E86" w:rsidRPr="002468CB">
        <w:rPr>
          <w:sz w:val="24"/>
          <w:szCs w:val="24"/>
        </w:rPr>
        <w:t>We measured v</w:t>
      </w:r>
      <w:r w:rsidR="00F85A1B" w:rsidRPr="002468CB">
        <w:rPr>
          <w:sz w:val="24"/>
          <w:szCs w:val="24"/>
        </w:rPr>
        <w:t xml:space="preserve">ariables </w:t>
      </w:r>
      <w:r w:rsidR="00CF7E86" w:rsidRPr="002468CB">
        <w:rPr>
          <w:sz w:val="24"/>
          <w:szCs w:val="24"/>
        </w:rPr>
        <w:t>a</w:t>
      </w:r>
      <w:r w:rsidR="00767EAC" w:rsidRPr="002468CB">
        <w:rPr>
          <w:sz w:val="24"/>
          <w:szCs w:val="24"/>
        </w:rPr>
        <w:t xml:space="preserve">long transects perpendicular to the flow and spaced at 200 m intervals. </w:t>
      </w:r>
      <w:r w:rsidR="00CF7E86" w:rsidRPr="002468CB">
        <w:rPr>
          <w:sz w:val="24"/>
          <w:szCs w:val="24"/>
        </w:rPr>
        <w:t xml:space="preserve">Coordinates of each transect were </w:t>
      </w:r>
      <w:r w:rsidRPr="002468CB">
        <w:rPr>
          <w:sz w:val="24"/>
          <w:szCs w:val="24"/>
        </w:rPr>
        <w:t xml:space="preserve">recorded </w:t>
      </w:r>
      <w:r w:rsidR="00CF7E86" w:rsidRPr="002468CB">
        <w:rPr>
          <w:sz w:val="24"/>
          <w:szCs w:val="24"/>
        </w:rPr>
        <w:t xml:space="preserve">using </w:t>
      </w:r>
      <w:r w:rsidRPr="002468CB">
        <w:rPr>
          <w:sz w:val="24"/>
          <w:szCs w:val="24"/>
        </w:rPr>
        <w:t xml:space="preserve">a </w:t>
      </w:r>
      <w:r w:rsidR="00CF7E86" w:rsidRPr="002468CB">
        <w:rPr>
          <w:sz w:val="24"/>
          <w:szCs w:val="24"/>
        </w:rPr>
        <w:t>GPS</w:t>
      </w:r>
      <w:r w:rsidRPr="002468CB">
        <w:rPr>
          <w:sz w:val="24"/>
          <w:szCs w:val="24"/>
        </w:rPr>
        <w:t xml:space="preserve">. </w:t>
      </w:r>
      <w:r w:rsidR="00EA38E6" w:rsidRPr="002468CB">
        <w:rPr>
          <w:sz w:val="24"/>
          <w:szCs w:val="24"/>
        </w:rPr>
        <w:t>R</w:t>
      </w:r>
      <w:r w:rsidR="00767EAC" w:rsidRPr="002468CB">
        <w:rPr>
          <w:sz w:val="24"/>
          <w:szCs w:val="24"/>
        </w:rPr>
        <w:t xml:space="preserve">each measurements </w:t>
      </w:r>
      <w:r w:rsidR="00EA38E6" w:rsidRPr="002468CB">
        <w:rPr>
          <w:sz w:val="24"/>
          <w:szCs w:val="24"/>
        </w:rPr>
        <w:t xml:space="preserve">began </w:t>
      </w:r>
      <w:r w:rsidR="00767EAC" w:rsidRPr="002468CB">
        <w:rPr>
          <w:sz w:val="24"/>
          <w:szCs w:val="24"/>
        </w:rPr>
        <w:t xml:space="preserve">at the downstream end and progress upstream. To minimize interobserver variability, the same person on each </w:t>
      </w:r>
      <w:r w:rsidR="00EA38E6" w:rsidRPr="002468CB">
        <w:rPr>
          <w:sz w:val="24"/>
          <w:szCs w:val="24"/>
        </w:rPr>
        <w:t xml:space="preserve">team measured variables </w:t>
      </w:r>
      <w:r w:rsidR="00767EAC" w:rsidRPr="002468CB">
        <w:rPr>
          <w:sz w:val="24"/>
          <w:szCs w:val="24"/>
        </w:rPr>
        <w:t>while the other person record</w:t>
      </w:r>
      <w:r w:rsidR="00EA38E6" w:rsidRPr="002468CB">
        <w:rPr>
          <w:sz w:val="24"/>
          <w:szCs w:val="24"/>
        </w:rPr>
        <w:t>ed</w:t>
      </w:r>
      <w:r w:rsidR="00767EAC" w:rsidRPr="002468CB">
        <w:rPr>
          <w:sz w:val="24"/>
          <w:szCs w:val="24"/>
        </w:rPr>
        <w:t xml:space="preserve"> data. </w:t>
      </w:r>
      <w:commentRangeStart w:id="14"/>
      <w:r w:rsidR="00767EAC" w:rsidRPr="002468CB">
        <w:rPr>
          <w:sz w:val="24"/>
          <w:szCs w:val="24"/>
        </w:rPr>
        <w:t xml:space="preserve">As </w:t>
      </w:r>
      <w:r w:rsidR="00EA38E6" w:rsidRPr="002468CB">
        <w:rPr>
          <w:sz w:val="24"/>
          <w:szCs w:val="24"/>
        </w:rPr>
        <w:t xml:space="preserve">during redd counts, crews took care </w:t>
      </w:r>
      <w:r w:rsidR="00767EAC" w:rsidRPr="002468CB">
        <w:rPr>
          <w:sz w:val="24"/>
          <w:szCs w:val="24"/>
        </w:rPr>
        <w:t xml:space="preserve">to </w:t>
      </w:r>
      <w:r w:rsidR="00EA38E6" w:rsidRPr="002468CB">
        <w:rPr>
          <w:sz w:val="24"/>
          <w:szCs w:val="24"/>
        </w:rPr>
        <w:t xml:space="preserve">avoid </w:t>
      </w:r>
      <w:r w:rsidR="00767EAC" w:rsidRPr="002468CB">
        <w:rPr>
          <w:sz w:val="24"/>
          <w:szCs w:val="24"/>
        </w:rPr>
        <w:t>disturbing redds.</w:t>
      </w:r>
      <w:commentRangeEnd w:id="14"/>
      <w:r w:rsidR="00137A27">
        <w:rPr>
          <w:rStyle w:val="CommentReference"/>
          <w:rFonts w:eastAsiaTheme="minorEastAsia"/>
        </w:rPr>
        <w:commentReference w:id="14"/>
      </w:r>
    </w:p>
    <w:p w14:paraId="04FAEA72" w14:textId="3D314961" w:rsidR="008B63BE" w:rsidRDefault="00F85A1B" w:rsidP="00072A95">
      <w:pPr>
        <w:spacing w:line="480" w:lineRule="auto"/>
      </w:pPr>
      <w:r>
        <w:rPr>
          <w:b/>
          <w:bCs/>
        </w:rPr>
        <w:tab/>
      </w:r>
      <w:r w:rsidR="007A470F">
        <w:t>Variables were measured as follows</w:t>
      </w:r>
      <w:r w:rsidR="00CF7E86">
        <w:t>. W</w:t>
      </w:r>
      <w:r w:rsidR="00767EAC" w:rsidRPr="007A470F">
        <w:t>etted width</w:t>
      </w:r>
      <w:r w:rsidR="007A470F">
        <w:t xml:space="preserve"> was </w:t>
      </w:r>
      <w:r w:rsidR="00767EAC" w:rsidRPr="007A470F">
        <w:t>measure</w:t>
      </w:r>
      <w:r w:rsidR="007A470F">
        <w:t xml:space="preserve">d with </w:t>
      </w:r>
      <w:r w:rsidR="00767EAC" w:rsidRPr="007A470F">
        <w:t>a tape run perpendicular to the direction of stream flow</w:t>
      </w:r>
      <w:r w:rsidR="002468CB">
        <w:t>. W</w:t>
      </w:r>
      <w:r w:rsidR="00767EAC" w:rsidRPr="007A470F">
        <w:t xml:space="preserve">hen </w:t>
      </w:r>
      <w:r w:rsidR="00CF7E86">
        <w:t xml:space="preserve">multiple </w:t>
      </w:r>
      <w:r w:rsidR="00767EAC" w:rsidRPr="007A470F">
        <w:t xml:space="preserve">channels </w:t>
      </w:r>
      <w:r w:rsidR="007A470F">
        <w:t xml:space="preserve">were </w:t>
      </w:r>
      <w:r w:rsidR="00767EAC" w:rsidRPr="007A470F">
        <w:t xml:space="preserve">encountered, </w:t>
      </w:r>
      <w:r w:rsidR="002468CB">
        <w:t xml:space="preserve">we recorded the </w:t>
      </w:r>
      <w:r w:rsidR="002468CB" w:rsidRPr="007A470F">
        <w:t xml:space="preserve">number of wetted channels intersected by </w:t>
      </w:r>
      <w:r w:rsidR="002468CB">
        <w:t xml:space="preserve">each </w:t>
      </w:r>
      <w:r w:rsidR="002468CB" w:rsidRPr="007A470F">
        <w:t xml:space="preserve">transect that </w:t>
      </w:r>
      <w:r w:rsidR="002468CB">
        <w:t xml:space="preserve">were </w:t>
      </w:r>
      <w:r w:rsidR="002468CB" w:rsidRPr="007A470F">
        <w:t xml:space="preserve">wide enough </w:t>
      </w:r>
      <w:r w:rsidR="002468CB">
        <w:t xml:space="preserve">(2 m) </w:t>
      </w:r>
      <w:r w:rsidR="002468CB" w:rsidRPr="007A470F">
        <w:t xml:space="preserve">to support </w:t>
      </w:r>
      <w:r w:rsidR="002468CB">
        <w:t>C</w:t>
      </w:r>
      <w:r w:rsidR="002468CB" w:rsidRPr="007A470F">
        <w:t>hinook salmon spawning</w:t>
      </w:r>
      <w:r w:rsidR="002468CB">
        <w:t xml:space="preserve"> </w:t>
      </w:r>
      <w:r w:rsidR="00072A95">
        <w:t>and measured all other variables in those channels.</w:t>
      </w:r>
      <w:r w:rsidR="007A470F">
        <w:t xml:space="preserve"> </w:t>
      </w:r>
      <w:r w:rsidR="00767EAC" w:rsidRPr="007A470F">
        <w:t xml:space="preserve">Stream depth </w:t>
      </w:r>
      <w:r w:rsidR="007A470F">
        <w:t xml:space="preserve">was </w:t>
      </w:r>
      <w:r w:rsidR="00767EAC" w:rsidRPr="007A470F">
        <w:t>measured</w:t>
      </w:r>
      <w:r w:rsidR="007A470F">
        <w:t xml:space="preserve"> </w:t>
      </w:r>
      <w:r w:rsidR="002468CB">
        <w:t xml:space="preserve">along each transect </w:t>
      </w:r>
      <w:r w:rsidR="00767EAC" w:rsidRPr="007A470F">
        <w:t>to the nearest cm at ¼, ½, and ¾ the stream width.</w:t>
      </w:r>
      <w:r w:rsidR="007A470F">
        <w:t xml:space="preserve"> </w:t>
      </w:r>
      <w:r w:rsidR="005D686F">
        <w:t>Slope was measured as the change in elevation a</w:t>
      </w:r>
      <w:r w:rsidR="008F5117">
        <w:t>long</w:t>
      </w:r>
      <w:r w:rsidR="005D686F">
        <w:t xml:space="preserve"> each study reach, divided by the reach length. </w:t>
      </w:r>
      <w:r w:rsidR="00CF7E86">
        <w:t>We counted p</w:t>
      </w:r>
      <w:r w:rsidR="007A470F" w:rsidRPr="007A470F">
        <w:t>iece</w:t>
      </w:r>
      <w:r w:rsidR="00CF7E86">
        <w:t>s</w:t>
      </w:r>
      <w:r w:rsidR="007A470F" w:rsidRPr="007A470F">
        <w:t xml:space="preserve"> of wood at least 10 cm in diameter, 1 m long, and </w:t>
      </w:r>
      <w:r w:rsidR="00CF7E86">
        <w:t xml:space="preserve">lying </w:t>
      </w:r>
      <w:r w:rsidR="007A470F" w:rsidRPr="007A470F">
        <w:t xml:space="preserve">within the wetted width of the </w:t>
      </w:r>
      <w:r w:rsidR="00CF7E86">
        <w:t>reach</w:t>
      </w:r>
      <w:r w:rsidR="009E46A4">
        <w:t>. Three methods c</w:t>
      </w:r>
      <w:r w:rsidR="00767EAC" w:rsidRPr="007A470F">
        <w:t>haracteri</w:t>
      </w:r>
      <w:r w:rsidR="009E46A4">
        <w:t xml:space="preserve">zed riparian characteristics: a) </w:t>
      </w:r>
      <w:r w:rsidR="00CF7E86">
        <w:t xml:space="preserve">we classified </w:t>
      </w:r>
      <w:r w:rsidR="00767EAC" w:rsidRPr="007A470F">
        <w:t>the dominant riparian flora that shade</w:t>
      </w:r>
      <w:r w:rsidR="009E46A4">
        <w:t>d</w:t>
      </w:r>
      <w:r w:rsidR="00767EAC" w:rsidRPr="007A470F">
        <w:t xml:space="preserve"> </w:t>
      </w:r>
      <w:r w:rsidR="009E46A4">
        <w:t>t</w:t>
      </w:r>
      <w:r w:rsidR="00767EAC" w:rsidRPr="007A470F">
        <w:t>he stream</w:t>
      </w:r>
      <w:r w:rsidR="009E46A4">
        <w:t xml:space="preserve"> </w:t>
      </w:r>
      <w:r w:rsidR="00CF7E86">
        <w:t>a</w:t>
      </w:r>
      <w:r w:rsidR="00767EAC" w:rsidRPr="007A470F">
        <w:t xml:space="preserve">s tree, </w:t>
      </w:r>
      <w:r w:rsidR="008F5117">
        <w:t xml:space="preserve">shrub, or </w:t>
      </w:r>
      <w:r w:rsidR="00767EAC" w:rsidRPr="007A470F">
        <w:t>grass</w:t>
      </w:r>
      <w:r w:rsidR="009E46A4">
        <w:t xml:space="preserve">; b) </w:t>
      </w:r>
      <w:r w:rsidR="00CF7E86">
        <w:t xml:space="preserve">we used </w:t>
      </w:r>
      <w:r w:rsidR="009E46A4">
        <w:t>a c</w:t>
      </w:r>
      <w:r w:rsidR="00767EAC" w:rsidRPr="007A470F">
        <w:t xml:space="preserve">linometer to measure the angle </w:t>
      </w:r>
      <w:r w:rsidR="009E46A4">
        <w:t xml:space="preserve">(in degrees) </w:t>
      </w:r>
      <w:r w:rsidR="00767EAC" w:rsidRPr="007A470F">
        <w:t>to the top of riparian veg</w:t>
      </w:r>
      <w:r w:rsidR="009E46A4">
        <w:t xml:space="preserve">etation </w:t>
      </w:r>
      <w:r w:rsidR="00767EAC" w:rsidRPr="007A470F">
        <w:t xml:space="preserve">on </w:t>
      </w:r>
      <w:r w:rsidR="009E46A4">
        <w:t xml:space="preserve">each </w:t>
      </w:r>
      <w:r w:rsidR="00767EAC" w:rsidRPr="007A470F">
        <w:t xml:space="preserve">side of </w:t>
      </w:r>
      <w:r w:rsidR="009E46A4">
        <w:t>th</w:t>
      </w:r>
      <w:r w:rsidR="00CF7E86">
        <w:t>e</w:t>
      </w:r>
      <w:r w:rsidR="009E46A4">
        <w:t xml:space="preserve"> </w:t>
      </w:r>
      <w:r w:rsidR="00CF7E86">
        <w:t>reach and used t</w:t>
      </w:r>
      <w:r w:rsidR="00767EAC" w:rsidRPr="007A470F">
        <w:t>h</w:t>
      </w:r>
      <w:r w:rsidR="009E46A4">
        <w:t xml:space="preserve">is </w:t>
      </w:r>
      <w:r w:rsidR="00767EAC" w:rsidRPr="007A470F">
        <w:t xml:space="preserve">angle in combination with </w:t>
      </w:r>
      <w:r w:rsidR="009E46A4">
        <w:t xml:space="preserve">stream </w:t>
      </w:r>
      <w:r w:rsidR="00767EAC" w:rsidRPr="007A470F">
        <w:t>width to calculate the height of riparian vegetation</w:t>
      </w:r>
      <w:r w:rsidR="009E46A4">
        <w:t xml:space="preserve">, and c) </w:t>
      </w:r>
      <w:r w:rsidR="00CF7E86">
        <w:t xml:space="preserve">we used </w:t>
      </w:r>
      <w:r w:rsidR="009E46A4">
        <w:t>a de</w:t>
      </w:r>
      <w:r w:rsidR="00767EAC" w:rsidRPr="007A470F">
        <w:t xml:space="preserve">nsiometer </w:t>
      </w:r>
      <w:r w:rsidR="009E46A4">
        <w:t xml:space="preserve">to </w:t>
      </w:r>
      <w:r w:rsidR="00767EAC" w:rsidRPr="007A470F">
        <w:t xml:space="preserve">measure riparian density </w:t>
      </w:r>
      <w:r w:rsidR="009E46A4">
        <w:t xml:space="preserve">at four locations </w:t>
      </w:r>
      <w:r w:rsidR="00767EAC" w:rsidRPr="007A470F">
        <w:t xml:space="preserve">(upstream, downstream, right bank, left bank) </w:t>
      </w:r>
      <w:r w:rsidR="009E46A4">
        <w:t xml:space="preserve">from </w:t>
      </w:r>
      <w:r w:rsidR="00767EAC" w:rsidRPr="007A470F">
        <w:t xml:space="preserve">the </w:t>
      </w:r>
      <w:r w:rsidR="008F5117">
        <w:t>mid-point</w:t>
      </w:r>
      <w:r w:rsidR="00767EAC" w:rsidRPr="007A470F">
        <w:t xml:space="preserve"> of each transect</w:t>
      </w:r>
      <w:r w:rsidR="00CF7E86">
        <w:t xml:space="preserve">. </w:t>
      </w:r>
      <w:r w:rsidR="00072A95">
        <w:t xml:space="preserve">Finally, we used a </w:t>
      </w:r>
      <w:r w:rsidR="00072A95">
        <w:lastRenderedPageBreak/>
        <w:t xml:space="preserve">conductivity meter as a surrogate for </w:t>
      </w:r>
      <w:r w:rsidR="00767EAC" w:rsidRPr="007A470F">
        <w:t>measur</w:t>
      </w:r>
      <w:r w:rsidR="00072A95">
        <w:t xml:space="preserve">ing water clarity </w:t>
      </w:r>
      <w:r w:rsidR="00767EAC" w:rsidRPr="007A470F">
        <w:t xml:space="preserve">at upper and lower </w:t>
      </w:r>
      <w:r w:rsidR="008F5117">
        <w:t xml:space="preserve">boundaries </w:t>
      </w:r>
      <w:r w:rsidR="00767EAC" w:rsidRPr="007A470F">
        <w:t>of reach</w:t>
      </w:r>
      <w:r w:rsidR="00FF58A5">
        <w:t>es. C</w:t>
      </w:r>
      <w:r w:rsidR="00FF58A5" w:rsidRPr="00FF58A5">
        <w:t>onductivity</w:t>
      </w:r>
      <w:r w:rsidR="00FF58A5">
        <w:t xml:space="preserve"> is an </w:t>
      </w:r>
      <w:r w:rsidR="00FF58A5" w:rsidRPr="00FF58A5">
        <w:t>easily measured</w:t>
      </w:r>
      <w:r w:rsidR="00FF58A5">
        <w:t xml:space="preserve"> and </w:t>
      </w:r>
      <w:r w:rsidR="00FF58A5" w:rsidRPr="00FF58A5">
        <w:t>important</w:t>
      </w:r>
      <w:r w:rsidR="00FF58A5">
        <w:t xml:space="preserve"> </w:t>
      </w:r>
      <w:r w:rsidR="00FF58A5" w:rsidRPr="00FF58A5">
        <w:t>indicator of stream health</w:t>
      </w:r>
      <w:r w:rsidR="00FF58A5">
        <w:t>; i</w:t>
      </w:r>
      <w:r w:rsidR="00FF58A5" w:rsidRPr="00FF58A5">
        <w:t xml:space="preserve">ncreased runoff </w:t>
      </w:r>
      <w:r w:rsidR="00FF58A5">
        <w:t xml:space="preserve">and more </w:t>
      </w:r>
      <w:r w:rsidR="00FF58A5" w:rsidRPr="00FF58A5">
        <w:t>stream ion</w:t>
      </w:r>
      <w:r w:rsidR="00FF58A5">
        <w:t xml:space="preserve">s </w:t>
      </w:r>
      <w:r w:rsidR="00FF58A5" w:rsidRPr="00FF58A5">
        <w:t xml:space="preserve">elevate conductivity </w:t>
      </w:r>
      <w:r w:rsidR="00FF58A5">
        <w:t>(</w:t>
      </w:r>
      <w:r w:rsidR="00C72AB7" w:rsidRPr="00C72AB7">
        <w:t>Morgan et al. 20</w:t>
      </w:r>
      <w:r w:rsidR="00FF58A5">
        <w:t>12</w:t>
      </w:r>
      <w:r w:rsidR="00C72AB7" w:rsidRPr="00C72AB7">
        <w:t>).</w:t>
      </w:r>
    </w:p>
    <w:p w14:paraId="2A4B661F" w14:textId="4DCC9FC2" w:rsidR="00FF58A5" w:rsidRDefault="005D686F" w:rsidP="008F5117">
      <w:pPr>
        <w:spacing w:line="480" w:lineRule="auto"/>
        <w:ind w:firstLine="720"/>
      </w:pPr>
      <w:r w:rsidRPr="005D686F">
        <w:t xml:space="preserve">We also </w:t>
      </w:r>
      <w:r w:rsidR="004F7A8E">
        <w:t xml:space="preserve">applied </w:t>
      </w:r>
      <w:r w:rsidR="0039251D" w:rsidRPr="005D686F">
        <w:t>variable</w:t>
      </w:r>
      <w:r w:rsidR="00AA3338" w:rsidRPr="005D686F">
        <w:t>s</w:t>
      </w:r>
      <w:r w:rsidRPr="005D686F">
        <w:t xml:space="preserve"> </w:t>
      </w:r>
      <w:r>
        <w:t>including current year peak flow</w:t>
      </w:r>
      <w:r w:rsidR="004F7A8E">
        <w:t xml:space="preserve">, </w:t>
      </w:r>
      <w:r>
        <w:t xml:space="preserve">prior year </w:t>
      </w:r>
      <w:r w:rsidR="00D979DD">
        <w:t xml:space="preserve">aerial </w:t>
      </w:r>
      <w:r>
        <w:t>redd count</w:t>
      </w:r>
      <w:r w:rsidR="004F7A8E">
        <w:t>, and aerial survey conditions</w:t>
      </w:r>
      <w:r>
        <w:t xml:space="preserve">. Current year peak flow was obtained from </w:t>
      </w:r>
      <w:r w:rsidRPr="004132F8">
        <w:t xml:space="preserve">the Middle Fork </w:t>
      </w:r>
      <w:r>
        <w:t xml:space="preserve">Salmon River stream </w:t>
      </w:r>
      <w:r w:rsidRPr="004132F8">
        <w:t>gauge</w:t>
      </w:r>
      <w:r>
        <w:t xml:space="preserve"> near Middle Fork Lodge f</w:t>
      </w:r>
      <w:r w:rsidR="004F7A8E">
        <w:t xml:space="preserve">rom </w:t>
      </w:r>
      <w:r w:rsidRPr="004132F8">
        <w:t>Nov</w:t>
      </w:r>
      <w:r>
        <w:t>ember</w:t>
      </w:r>
      <w:r w:rsidRPr="004132F8">
        <w:t xml:space="preserve"> 1 to Aug</w:t>
      </w:r>
      <w:r>
        <w:t xml:space="preserve">ust </w:t>
      </w:r>
      <w:r w:rsidRPr="004132F8">
        <w:t xml:space="preserve">1 </w:t>
      </w:r>
      <w:r w:rsidR="004F7A8E">
        <w:t xml:space="preserve">in same year </w:t>
      </w:r>
      <w:r w:rsidR="008F5117">
        <w:t>as</w:t>
      </w:r>
      <w:r w:rsidR="004F7A8E">
        <w:t xml:space="preserve"> </w:t>
      </w:r>
      <w:r w:rsidRPr="004132F8">
        <w:t xml:space="preserve">the </w:t>
      </w:r>
      <w:r w:rsidR="004F7A8E">
        <w:t xml:space="preserve">September </w:t>
      </w:r>
      <w:r>
        <w:t xml:space="preserve">aerial </w:t>
      </w:r>
      <w:r w:rsidRPr="004132F8">
        <w:t>survey.</w:t>
      </w:r>
      <w:r w:rsidR="004F7A8E">
        <w:t xml:space="preserve"> </w:t>
      </w:r>
      <w:r w:rsidR="00D979DD">
        <w:t xml:space="preserve">The prior year aerial count was applied for each reach. </w:t>
      </w:r>
      <w:r w:rsidR="008F5117">
        <w:t>When a</w:t>
      </w:r>
      <w:r w:rsidR="004F7A8E">
        <w:t xml:space="preserve">erial survey conditions were </w:t>
      </w:r>
      <w:r w:rsidR="008F5117">
        <w:t xml:space="preserve">poor (e.g., </w:t>
      </w:r>
      <w:r w:rsidR="004F7A8E">
        <w:t>high winds or stream turbidity caused by storms</w:t>
      </w:r>
      <w:r w:rsidR="008F5117">
        <w:t xml:space="preserve">), they were noted by the aerial observer. </w:t>
      </w:r>
    </w:p>
    <w:p w14:paraId="3E19B89B" w14:textId="77777777" w:rsidR="008F5117" w:rsidRDefault="008F5117" w:rsidP="008F5117">
      <w:pPr>
        <w:spacing w:line="480" w:lineRule="auto"/>
        <w:ind w:firstLine="720"/>
        <w:rPr>
          <w:b/>
          <w:i/>
          <w:iCs/>
        </w:rPr>
      </w:pPr>
    </w:p>
    <w:p w14:paraId="4361E21B" w14:textId="0515A444" w:rsidR="00EA38E6" w:rsidRPr="00624703" w:rsidRDefault="00EA38E6" w:rsidP="00EA38E6">
      <w:pPr>
        <w:pStyle w:val="BodyText"/>
        <w:rPr>
          <w:b/>
          <w:i/>
          <w:iCs/>
          <w:sz w:val="24"/>
        </w:rPr>
      </w:pPr>
      <w:r w:rsidRPr="00624703">
        <w:rPr>
          <w:b/>
          <w:i/>
          <w:iCs/>
          <w:sz w:val="24"/>
        </w:rPr>
        <w:t>Redd-</w:t>
      </w:r>
      <w:r>
        <w:rPr>
          <w:b/>
          <w:i/>
          <w:iCs/>
          <w:sz w:val="24"/>
        </w:rPr>
        <w:t xml:space="preserve">scale </w:t>
      </w:r>
      <w:r w:rsidRPr="00624703">
        <w:rPr>
          <w:b/>
          <w:i/>
          <w:iCs/>
          <w:sz w:val="24"/>
        </w:rPr>
        <w:t>variables</w:t>
      </w:r>
    </w:p>
    <w:p w14:paraId="1D2C0113" w14:textId="77777777" w:rsidR="00EA38E6" w:rsidRPr="00624703" w:rsidRDefault="00EA38E6" w:rsidP="00EA38E6">
      <w:pPr>
        <w:tabs>
          <w:tab w:val="center" w:pos="4680"/>
        </w:tabs>
        <w:rPr>
          <w:i/>
          <w:iCs/>
        </w:rPr>
      </w:pPr>
    </w:p>
    <w:p w14:paraId="1A227C62" w14:textId="320BBBD5" w:rsidR="00767EAC" w:rsidRDefault="008B63BE" w:rsidP="004F7A8E">
      <w:pPr>
        <w:spacing w:line="480" w:lineRule="auto"/>
        <w:ind w:firstLine="720"/>
      </w:pPr>
      <w:r>
        <w:t xml:space="preserve">Each team also measured </w:t>
      </w:r>
      <w:r w:rsidRPr="002468CB">
        <w:t xml:space="preserve">a series of </w:t>
      </w:r>
      <w:r>
        <w:t xml:space="preserve">redd-scale variables </w:t>
      </w:r>
      <w:r w:rsidR="004C6CA6">
        <w:t xml:space="preserve">that have </w:t>
      </w:r>
      <w:r w:rsidRPr="002468CB">
        <w:t xml:space="preserve">the potential to affect redd count </w:t>
      </w:r>
      <w:r w:rsidRPr="00BC702D">
        <w:t xml:space="preserve">accuracy. </w:t>
      </w:r>
      <w:r w:rsidR="0039251D" w:rsidRPr="00BC702D">
        <w:t xml:space="preserve">Redd-scale variables included </w:t>
      </w:r>
      <w:r w:rsidR="00457F6C" w:rsidRPr="00BC702D">
        <w:t xml:space="preserve">redd age, </w:t>
      </w:r>
      <w:r w:rsidR="0039251D" w:rsidRPr="00BC702D">
        <w:t xml:space="preserve">redd contrast, adjacent water depth, overlap with adjacent redds, distance to nearest bank, stream width, adjacent riparian vegetation, and percent cover. Variables were measured as follows: </w:t>
      </w:r>
      <w:r w:rsidR="00457F6C" w:rsidRPr="00BC702D">
        <w:t>Redd age</w:t>
      </w:r>
      <w:r w:rsidR="0005056D" w:rsidRPr="00BC702D">
        <w:t xml:space="preserve"> was derived by counting the days between the first date a completed redd was recorded </w:t>
      </w:r>
      <w:r w:rsidR="00BC702D">
        <w:t>(</w:t>
      </w:r>
      <w:r w:rsidR="0005056D" w:rsidRPr="00BC702D">
        <w:t>during the census</w:t>
      </w:r>
      <w:r w:rsidR="00BC702D">
        <w:t>)</w:t>
      </w:r>
      <w:r w:rsidR="0005056D" w:rsidRPr="00BC702D">
        <w:t xml:space="preserve"> to the date of the independent aerial survey. We estimated the average age for all redds in each reach</w:t>
      </w:r>
      <w:r w:rsidR="00BC702D">
        <w:t>.</w:t>
      </w:r>
      <w:r w:rsidR="0005056D" w:rsidRPr="00BC702D">
        <w:t xml:space="preserve"> The percent of redds in the sun was derived with a GIS shade model that applied aspect, topography, riparian vegetation height, and sun position at time of the aerial survey to predict whether redds were shaded or in the sun. </w:t>
      </w:r>
      <w:r w:rsidR="00BC702D" w:rsidRPr="00BC702D">
        <w:t>Within each reach, w</w:t>
      </w:r>
      <w:r w:rsidR="0005056D" w:rsidRPr="00BC702D">
        <w:t xml:space="preserve">e </w:t>
      </w:r>
      <w:r w:rsidR="00BC702D" w:rsidRPr="00BC702D">
        <w:t xml:space="preserve">calculated </w:t>
      </w:r>
      <w:r w:rsidR="0005056D" w:rsidRPr="00BC702D">
        <w:t xml:space="preserve">the </w:t>
      </w:r>
      <w:r w:rsidR="00BC702D" w:rsidRPr="00BC702D">
        <w:t xml:space="preserve">percent of </w:t>
      </w:r>
      <w:r w:rsidR="0005056D" w:rsidRPr="00BC702D">
        <w:t xml:space="preserve">redds </w:t>
      </w:r>
      <w:r w:rsidR="00BC702D" w:rsidRPr="00BC702D">
        <w:t>in the sun at the time of the aerial survey</w:t>
      </w:r>
      <w:r w:rsidR="0005056D" w:rsidRPr="00BC702D">
        <w:t>.</w:t>
      </w:r>
      <w:r w:rsidR="00BC702D" w:rsidRPr="00BC702D">
        <w:t xml:space="preserve"> </w:t>
      </w:r>
      <w:r w:rsidR="0039251D" w:rsidRPr="00BC702D">
        <w:t xml:space="preserve">Redd contrast was </w:t>
      </w:r>
      <w:r w:rsidR="00767EAC" w:rsidRPr="00BC702D">
        <w:t>visually estimate</w:t>
      </w:r>
      <w:r w:rsidR="0039251D" w:rsidRPr="00BC702D">
        <w:t xml:space="preserve">d by comparing </w:t>
      </w:r>
      <w:r w:rsidR="00767EAC" w:rsidRPr="00BC702D">
        <w:t xml:space="preserve">the </w:t>
      </w:r>
      <w:r w:rsidR="004C6CA6" w:rsidRPr="00BC702D">
        <w:t xml:space="preserve">contrast of the </w:t>
      </w:r>
      <w:r w:rsidR="00767EAC" w:rsidRPr="00BC702D">
        <w:t xml:space="preserve">gravels inside </w:t>
      </w:r>
      <w:r w:rsidR="0039251D" w:rsidRPr="00BC702D">
        <w:t>the redd to undisturbed substrate o</w:t>
      </w:r>
      <w:r w:rsidR="00767EAC" w:rsidRPr="00BC702D">
        <w:t>utside the redd</w:t>
      </w:r>
      <w:r w:rsidR="0039251D" w:rsidRPr="00BC702D">
        <w:t>. Monitors r</w:t>
      </w:r>
      <w:r w:rsidR="00767EAC" w:rsidRPr="00BC702D">
        <w:t xml:space="preserve">ank the amount of contrast from 1 to 5, with 5 being the </w:t>
      </w:r>
      <w:r w:rsidR="0039251D" w:rsidRPr="00BC702D">
        <w:t xml:space="preserve">largest </w:t>
      </w:r>
      <w:r w:rsidR="00767EAC" w:rsidRPr="00BC702D">
        <w:t>contrast and 1 the least contrast.</w:t>
      </w:r>
      <w:r w:rsidR="0039251D" w:rsidRPr="00BC702D">
        <w:t xml:space="preserve"> </w:t>
      </w:r>
      <w:r w:rsidR="00767EAC" w:rsidRPr="00BC702D">
        <w:t xml:space="preserve">Adjacent </w:t>
      </w:r>
      <w:r w:rsidR="0039251D" w:rsidRPr="00BC702D">
        <w:t xml:space="preserve">water </w:t>
      </w:r>
      <w:r w:rsidR="00767EAC" w:rsidRPr="00BC702D">
        <w:lastRenderedPageBreak/>
        <w:t>depth</w:t>
      </w:r>
      <w:r w:rsidR="004C6CA6" w:rsidRPr="00BC702D">
        <w:t xml:space="preserve"> was measured as </w:t>
      </w:r>
      <w:r w:rsidR="00767EAC" w:rsidRPr="00BC702D">
        <w:t>the maximum water</w:t>
      </w:r>
      <w:r w:rsidR="00767EAC" w:rsidRPr="0039251D">
        <w:t xml:space="preserve"> depth o</w:t>
      </w:r>
      <w:r w:rsidR="004C6CA6">
        <w:t>ver</w:t>
      </w:r>
      <w:r w:rsidR="00767EAC" w:rsidRPr="0039251D">
        <w:t xml:space="preserve"> undisturbed gravel</w:t>
      </w:r>
      <w:r w:rsidR="0039251D">
        <w:t>s</w:t>
      </w:r>
      <w:r w:rsidR="00767EAC" w:rsidRPr="0039251D">
        <w:t xml:space="preserve"> adjac</w:t>
      </w:r>
      <w:r w:rsidR="00767EAC">
        <w:t xml:space="preserve">ent to </w:t>
      </w:r>
      <w:r w:rsidR="004C6CA6">
        <w:t xml:space="preserve">the </w:t>
      </w:r>
      <w:r w:rsidR="00767EAC">
        <w:t>redd</w:t>
      </w:r>
      <w:r w:rsidR="0039251D">
        <w:t xml:space="preserve"> </w:t>
      </w:r>
      <w:r w:rsidR="00767EAC">
        <w:t>pit.</w:t>
      </w:r>
      <w:r w:rsidR="0039251D">
        <w:t xml:space="preserve"> </w:t>
      </w:r>
      <w:r w:rsidR="00767EAC" w:rsidRPr="0039251D">
        <w:t>Shortest bank depth</w:t>
      </w:r>
      <w:r w:rsidR="004C6CA6">
        <w:t xml:space="preserve"> was </w:t>
      </w:r>
      <w:r w:rsidR="00767EAC">
        <w:t>measure</w:t>
      </w:r>
      <w:r w:rsidR="004C6CA6">
        <w:t>d as</w:t>
      </w:r>
      <w:r w:rsidR="00767EAC">
        <w:t xml:space="preserve"> the shortest distance (cm) between the nearest bank and the edge of the redd</w:t>
      </w:r>
      <w:r w:rsidR="0039251D">
        <w:t xml:space="preserve"> p</w:t>
      </w:r>
      <w:r w:rsidR="00767EAC">
        <w:t>it.</w:t>
      </w:r>
      <w:r w:rsidR="0039251D">
        <w:t xml:space="preserve"> </w:t>
      </w:r>
      <w:r w:rsidR="00767EAC" w:rsidRPr="00110F98">
        <w:t>Stream width</w:t>
      </w:r>
      <w:r w:rsidR="004C6CA6">
        <w:t xml:space="preserve"> was measured as </w:t>
      </w:r>
      <w:r w:rsidR="00110F98">
        <w:t>the w</w:t>
      </w:r>
      <w:r w:rsidR="00767EAC">
        <w:t>etted stream width adjacent to the middle of the redd</w:t>
      </w:r>
      <w:r w:rsidR="00110F98">
        <w:t xml:space="preserve"> </w:t>
      </w:r>
      <w:r w:rsidR="004C6CA6">
        <w:t xml:space="preserve">and </w:t>
      </w:r>
      <w:r w:rsidR="00767EAC">
        <w:t xml:space="preserve">perpendicular to the direction of stream flow. </w:t>
      </w:r>
      <w:r w:rsidR="00767EAC" w:rsidRPr="00110F98">
        <w:t>Riparian vegetation</w:t>
      </w:r>
      <w:r w:rsidR="004C6CA6">
        <w:t xml:space="preserve"> adjacent to redds was characterized by three methods. First, </w:t>
      </w:r>
      <w:r w:rsidR="00110F98">
        <w:t xml:space="preserve">we </w:t>
      </w:r>
      <w:r w:rsidR="004C6CA6">
        <w:t xml:space="preserve">inspected </w:t>
      </w:r>
      <w:r w:rsidR="00767EAC">
        <w:t>the dominant riparian flora (which shade</w:t>
      </w:r>
      <w:r w:rsidR="004C6CA6">
        <w:t xml:space="preserve">d </w:t>
      </w:r>
      <w:r w:rsidR="00767EAC">
        <w:t>the stream) on the banks nearest the redd</w:t>
      </w:r>
      <w:r w:rsidR="00110F98">
        <w:t xml:space="preserve"> a</w:t>
      </w:r>
      <w:r w:rsidR="00767EAC">
        <w:t>nd classif</w:t>
      </w:r>
      <w:r w:rsidR="00110F98">
        <w:t>ied</w:t>
      </w:r>
      <w:r w:rsidR="00767EAC">
        <w:t xml:space="preserve"> </w:t>
      </w:r>
      <w:r w:rsidR="004C6CA6">
        <w:t xml:space="preserve">it </w:t>
      </w:r>
      <w:r w:rsidR="00767EAC">
        <w:t xml:space="preserve">as tree, </w:t>
      </w:r>
      <w:r w:rsidR="004C6CA6">
        <w:t>shrub</w:t>
      </w:r>
      <w:r w:rsidR="00767EAC">
        <w:t>, or shrub</w:t>
      </w:r>
      <w:r w:rsidR="004C6CA6">
        <w:t xml:space="preserve">. Next, we used a </w:t>
      </w:r>
      <w:r w:rsidR="00110F98">
        <w:t>c</w:t>
      </w:r>
      <w:r w:rsidR="00767EAC" w:rsidRPr="00110F98">
        <w:t xml:space="preserve">linometer </w:t>
      </w:r>
      <w:r w:rsidR="00767EAC">
        <w:t>to measure the angle to the top of riparian veg</w:t>
      </w:r>
      <w:r w:rsidR="00110F98">
        <w:t>etation</w:t>
      </w:r>
      <w:r w:rsidR="00767EAC">
        <w:t xml:space="preserve"> on the opposite side of stream</w:t>
      </w:r>
      <w:r w:rsidR="004C6CA6">
        <w:t xml:space="preserve">. Last, we used a </w:t>
      </w:r>
      <w:r w:rsidR="00110F98">
        <w:t>d</w:t>
      </w:r>
      <w:r w:rsidR="00767EAC" w:rsidRPr="00110F98">
        <w:t xml:space="preserve">ensiometer </w:t>
      </w:r>
      <w:r w:rsidR="00110F98">
        <w:t xml:space="preserve">to </w:t>
      </w:r>
      <w:r w:rsidR="00767EAC">
        <w:t xml:space="preserve">measure riparian density </w:t>
      </w:r>
      <w:r w:rsidR="00110F98">
        <w:t xml:space="preserve">at four locations </w:t>
      </w:r>
      <w:r w:rsidR="00767EAC">
        <w:t xml:space="preserve">(upstream, downstream, right bank, left bank) </w:t>
      </w:r>
      <w:r w:rsidR="004C6CA6">
        <w:t xml:space="preserve">adjacent to each </w:t>
      </w:r>
      <w:r w:rsidR="00767EAC">
        <w:t>redd.</w:t>
      </w:r>
      <w:r w:rsidR="00110F98">
        <w:t xml:space="preserve"> Percent cover</w:t>
      </w:r>
      <w:r w:rsidR="004C6CA6">
        <w:t xml:space="preserve"> was estimated as </w:t>
      </w:r>
      <w:r w:rsidR="00110F98">
        <w:t xml:space="preserve">the proportion of the redd surface area that was obscured from sight </w:t>
      </w:r>
      <w:r w:rsidR="00767EAC">
        <w:t xml:space="preserve">(to the nearest 5%) when viewed </w:t>
      </w:r>
      <w:r w:rsidR="004C6CA6">
        <w:t xml:space="preserve">directly </w:t>
      </w:r>
      <w:r w:rsidR="00767EAC">
        <w:t>from above. C</w:t>
      </w:r>
      <w:r w:rsidR="004C6CA6">
        <w:t xml:space="preserve">over </w:t>
      </w:r>
      <w:r w:rsidR="00767EAC">
        <w:t xml:space="preserve">elements that </w:t>
      </w:r>
      <w:r w:rsidR="004C6CA6">
        <w:t xml:space="preserve">obscured redds </w:t>
      </w:r>
      <w:r w:rsidR="00767EAC">
        <w:t>include</w:t>
      </w:r>
      <w:r w:rsidR="004C6CA6">
        <w:t>d</w:t>
      </w:r>
      <w:r w:rsidR="00767EAC">
        <w:t xml:space="preserve"> large woody debris, surface turbulence, overhanging terrestrial vegetation, aquatic macrophytes, </w:t>
      </w:r>
      <w:r w:rsidR="004C6CA6">
        <w:t>and</w:t>
      </w:r>
      <w:r w:rsidR="00767EAC">
        <w:t xml:space="preserve"> undercut banks.</w:t>
      </w:r>
      <w:r w:rsidR="00110F98">
        <w:t xml:space="preserve"> Percent overlap</w:t>
      </w:r>
      <w:r w:rsidR="004C6CA6">
        <w:t xml:space="preserve"> was </w:t>
      </w:r>
      <w:r w:rsidR="00110F98">
        <w:t>v</w:t>
      </w:r>
      <w:r w:rsidR="00767EAC">
        <w:t>isually estimate</w:t>
      </w:r>
      <w:r w:rsidR="004C6CA6">
        <w:t>d</w:t>
      </w:r>
      <w:r w:rsidR="00767EAC">
        <w:t xml:space="preserve"> (to the nearest 5%) </w:t>
      </w:r>
      <w:r w:rsidR="004C6CA6">
        <w:t xml:space="preserve">as </w:t>
      </w:r>
      <w:r w:rsidR="00767EAC">
        <w:t>the proportion of the redd</w:t>
      </w:r>
      <w:r w:rsidR="00110F98">
        <w:t xml:space="preserve"> </w:t>
      </w:r>
      <w:r w:rsidR="00767EAC">
        <w:t>that overlap</w:t>
      </w:r>
      <w:r w:rsidR="00110F98">
        <w:t xml:space="preserve">ped </w:t>
      </w:r>
      <w:r w:rsidR="00767EAC">
        <w:t>with an</w:t>
      </w:r>
      <w:r w:rsidR="00110F98">
        <w:t xml:space="preserve"> adjacent </w:t>
      </w:r>
      <w:r w:rsidR="00767EAC">
        <w:t>redd.</w:t>
      </w:r>
      <w:r w:rsidR="00BC702D">
        <w:t xml:space="preserve"> Average nearest neighbor distance per reach was derived by averaging the distance between redds and the redds closest to them.</w:t>
      </w:r>
    </w:p>
    <w:p w14:paraId="66383E20" w14:textId="7AD67F9F" w:rsidR="004F7A8E" w:rsidRDefault="004F7A8E" w:rsidP="004F7A8E">
      <w:pPr>
        <w:spacing w:line="480" w:lineRule="auto"/>
        <w:ind w:firstLine="720"/>
      </w:pPr>
      <w:r w:rsidRPr="005D686F">
        <w:t xml:space="preserve">We also </w:t>
      </w:r>
      <w:r>
        <w:t>applied redd density</w:t>
      </w:r>
      <w:r w:rsidR="00457F6C">
        <w:t xml:space="preserve"> and </w:t>
      </w:r>
      <w:r>
        <w:t xml:space="preserve">total salmon escapement </w:t>
      </w:r>
      <w:r w:rsidRPr="005D686F">
        <w:t>variables</w:t>
      </w:r>
      <w:r>
        <w:t xml:space="preserve">. Redd density was estimated by dividing the total redds observed during the census by the reach length. The total adult Chinook salmon escapement </w:t>
      </w:r>
      <w:r w:rsidR="00D979DD">
        <w:t xml:space="preserve">returning to the Middle Fork Salmon River in the aerial survey year </w:t>
      </w:r>
      <w:r>
        <w:t xml:space="preserve">was obtained from the </w:t>
      </w:r>
      <w:r w:rsidR="00457F6C">
        <w:t>annual, cumulative redd count database compiled by RMRS (Thurow et al. 2020)</w:t>
      </w:r>
      <w:r>
        <w:t xml:space="preserve">.  </w:t>
      </w:r>
    </w:p>
    <w:p w14:paraId="7DB57362" w14:textId="77777777" w:rsidR="003F42F1" w:rsidRDefault="003F42F1" w:rsidP="006F673F">
      <w:pPr>
        <w:autoSpaceDE w:val="0"/>
        <w:autoSpaceDN w:val="0"/>
        <w:adjustRightInd w:val="0"/>
        <w:spacing w:line="480" w:lineRule="auto"/>
        <w:ind w:firstLine="720"/>
        <w:rPr>
          <w:rFonts w:cs="Adobe Garamond Pro"/>
          <w:color w:val="000000"/>
        </w:rPr>
      </w:pPr>
    </w:p>
    <w:p w14:paraId="6BA9D9C6" w14:textId="1A738A0A" w:rsidR="008855EC" w:rsidRPr="00D979DD" w:rsidRDefault="003F42F1" w:rsidP="003F42F1">
      <w:pPr>
        <w:spacing w:line="480" w:lineRule="auto"/>
        <w:rPr>
          <w:b/>
        </w:rPr>
      </w:pPr>
      <w:r w:rsidRPr="00367C9D">
        <w:rPr>
          <w:b/>
        </w:rPr>
        <w:t xml:space="preserve">Analytical approach </w:t>
      </w:r>
      <w:r w:rsidR="000D49CA" w:rsidRPr="000D49CA">
        <w:rPr>
          <w:bCs/>
          <w:highlight w:val="cyan"/>
        </w:rPr>
        <w:t>**To be drafted by Claire and Kevin</w:t>
      </w:r>
    </w:p>
    <w:p w14:paraId="7D4EA4A5" w14:textId="0B4C575C" w:rsidR="00D070C0" w:rsidRDefault="00D070C0" w:rsidP="00D070C0">
      <w:pPr>
        <w:spacing w:line="480" w:lineRule="auto"/>
        <w:ind w:firstLine="720"/>
      </w:pPr>
      <w:r>
        <w:lastRenderedPageBreak/>
        <w:t>We applied a</w:t>
      </w:r>
      <w:r w:rsidRPr="00367C9D">
        <w:t xml:space="preserve"> multi-step approach </w:t>
      </w:r>
      <w:r>
        <w:t>to e</w:t>
      </w:r>
      <w:r w:rsidRPr="00CD7934">
        <w:t xml:space="preserve">valuate factors influencing </w:t>
      </w:r>
      <w:r>
        <w:rPr>
          <w:color w:val="000000"/>
        </w:rPr>
        <w:t xml:space="preserve">the bias and precision of aerial Chinook salmon redd counts. First, </w:t>
      </w:r>
      <w:r>
        <w:t xml:space="preserve">we applied the redd census as </w:t>
      </w:r>
      <w:r w:rsidR="00457F6C">
        <w:t>the</w:t>
      </w:r>
      <w:r>
        <w:t xml:space="preserve"> baseline for estimating aerial </w:t>
      </w:r>
      <w:r w:rsidR="000D49CA">
        <w:t xml:space="preserve">redd </w:t>
      </w:r>
      <w:r>
        <w:t xml:space="preserve">count accuracy. Next, we modeled </w:t>
      </w:r>
      <w:r w:rsidR="000D49CA">
        <w:t xml:space="preserve">the reach- and redd- scale variables to examine their effects on redd </w:t>
      </w:r>
      <w:commentRangeStart w:id="15"/>
      <w:proofErr w:type="spellStart"/>
      <w:r>
        <w:t>sightability</w:t>
      </w:r>
      <w:commentRangeEnd w:id="15"/>
      <w:proofErr w:type="spellEnd"/>
      <w:r w:rsidR="00AC044C">
        <w:rPr>
          <w:rStyle w:val="CommentReference"/>
        </w:rPr>
        <w:commentReference w:id="15"/>
      </w:r>
      <w:r w:rsidR="000D49CA">
        <w:t xml:space="preserve">. We also </w:t>
      </w:r>
      <w:r>
        <w:t>assessed inter- and intra- year sources of variation in redd counts and compared evaluate</w:t>
      </w:r>
      <w:r w:rsidR="000D49CA">
        <w:t>d</w:t>
      </w:r>
      <w:r>
        <w:t xml:space="preserve"> the effectiveness of a </w:t>
      </w:r>
      <w:commentRangeStart w:id="16"/>
      <w:r>
        <w:t xml:space="preserve">modified two-sample, Lincoln-Petersen mark-resight estimator </w:t>
      </w:r>
      <w:commentRangeEnd w:id="16"/>
      <w:r w:rsidR="00882BB2">
        <w:rPr>
          <w:rStyle w:val="CommentReference"/>
        </w:rPr>
        <w:commentReference w:id="16"/>
      </w:r>
      <w:r>
        <w:t xml:space="preserve">for obtaining unbiased and precise </w:t>
      </w:r>
      <w:r w:rsidR="000D49CA">
        <w:t xml:space="preserve">redd </w:t>
      </w:r>
      <w:r>
        <w:t>abundance estimates</w:t>
      </w:r>
      <w:r w:rsidR="000D49CA">
        <w:t>.</w:t>
      </w:r>
      <w:r>
        <w:t xml:space="preserve"> </w:t>
      </w:r>
    </w:p>
    <w:p w14:paraId="4D0F42FB" w14:textId="12390EDB" w:rsidR="00D070C0" w:rsidRDefault="00B13221" w:rsidP="00D070C0">
      <w:pPr>
        <w:pStyle w:val="BodyText"/>
        <w:rPr>
          <w:sz w:val="24"/>
        </w:rPr>
      </w:pPr>
      <w:r>
        <w:rPr>
          <w:sz w:val="24"/>
          <w:highlight w:val="cyan"/>
        </w:rPr>
        <w:t>Notes to elaborate on</w:t>
      </w:r>
      <w:r w:rsidR="00920ABE" w:rsidRPr="00920ABE">
        <w:rPr>
          <w:sz w:val="24"/>
          <w:highlight w:val="cyan"/>
        </w:rPr>
        <w:t>:</w:t>
      </w:r>
    </w:p>
    <w:p w14:paraId="4F1A0096" w14:textId="6EFC9149" w:rsidR="00920ABE" w:rsidRPr="00920ABE" w:rsidRDefault="00920ABE" w:rsidP="00920ABE">
      <w:pPr>
        <w:rPr>
          <w:rFonts w:eastAsia="Times New Roman"/>
        </w:rPr>
      </w:pPr>
      <w:r>
        <w:rPr>
          <w:kern w:val="24"/>
        </w:rPr>
        <w:t>-</w:t>
      </w:r>
      <w:r w:rsidRPr="00920ABE">
        <w:rPr>
          <w:kern w:val="24"/>
        </w:rPr>
        <w:t xml:space="preserve">Net error: the ratio of observed redds to true redds, modeled using </w:t>
      </w:r>
      <w:proofErr w:type="gramStart"/>
      <w:r w:rsidRPr="00920ABE">
        <w:rPr>
          <w:i/>
          <w:iCs/>
          <w:kern w:val="24"/>
        </w:rPr>
        <w:t>log</w:t>
      </w:r>
      <w:r w:rsidRPr="00920ABE">
        <w:rPr>
          <w:kern w:val="24"/>
        </w:rPr>
        <w:t>(</w:t>
      </w:r>
      <w:proofErr w:type="gramEnd"/>
      <w:r w:rsidRPr="00920ABE">
        <w:rPr>
          <w:kern w:val="24"/>
        </w:rPr>
        <w:t xml:space="preserve">net error) </w:t>
      </w:r>
    </w:p>
    <w:p w14:paraId="72ABC6E8" w14:textId="33EC267C" w:rsidR="00920ABE" w:rsidRDefault="00920ABE">
      <w:pPr>
        <w:rPr>
          <w:kern w:val="24"/>
        </w:rPr>
      </w:pPr>
      <w:r>
        <w:rPr>
          <w:kern w:val="24"/>
        </w:rPr>
        <w:t>-</w:t>
      </w:r>
      <w:r w:rsidRPr="00920ABE">
        <w:rPr>
          <w:kern w:val="24"/>
        </w:rPr>
        <w:t>Omission rate: proportion of redds available to be counted that were missed by the observer</w:t>
      </w:r>
    </w:p>
    <w:p w14:paraId="05CDCDBF" w14:textId="5EE78B2C" w:rsidR="00AD0B0D" w:rsidRDefault="00920ABE">
      <w:r>
        <w:t>-</w:t>
      </w:r>
      <w:r w:rsidRPr="00920ABE">
        <w:t>Commission rate: proportion of redds counted by an observer that were not redds</w:t>
      </w:r>
    </w:p>
    <w:p w14:paraId="59D84EEB" w14:textId="22956CC4" w:rsidR="00920ABE" w:rsidRDefault="00920ABE" w:rsidP="00920ABE">
      <w:pPr>
        <w:contextualSpacing/>
        <w:rPr>
          <w:color w:val="000000" w:themeColor="text1"/>
          <w:kern w:val="24"/>
        </w:rPr>
      </w:pPr>
      <w:r>
        <w:rPr>
          <w:color w:val="000000" w:themeColor="text1"/>
          <w:kern w:val="24"/>
        </w:rPr>
        <w:t>-</w:t>
      </w:r>
      <w:r w:rsidRPr="00920ABE">
        <w:rPr>
          <w:color w:val="000000" w:themeColor="text1"/>
          <w:kern w:val="24"/>
        </w:rPr>
        <w:t>Covariates were Normalized (Z scores)</w:t>
      </w:r>
    </w:p>
    <w:p w14:paraId="146E9BF9" w14:textId="273AC0B3" w:rsidR="00920ABE" w:rsidRDefault="00920ABE" w:rsidP="00920ABE">
      <w:pPr>
        <w:contextualSpacing/>
        <w:rPr>
          <w:color w:val="000000" w:themeColor="text1"/>
          <w:kern w:val="24"/>
        </w:rPr>
      </w:pPr>
      <w:r>
        <w:rPr>
          <w:color w:val="000000" w:themeColor="text1"/>
          <w:kern w:val="24"/>
        </w:rPr>
        <w:t>-</w:t>
      </w:r>
      <w:r w:rsidRPr="00920ABE">
        <w:rPr>
          <w:color w:val="000000" w:themeColor="text1"/>
          <w:kern w:val="24"/>
        </w:rPr>
        <w:t xml:space="preserve">Model sets </w:t>
      </w:r>
      <w:r>
        <w:rPr>
          <w:color w:val="000000" w:themeColor="text1"/>
          <w:kern w:val="24"/>
        </w:rPr>
        <w:t xml:space="preserve">were </w:t>
      </w:r>
      <w:r w:rsidRPr="00920ABE">
        <w:rPr>
          <w:color w:val="000000" w:themeColor="text1"/>
          <w:kern w:val="24"/>
        </w:rPr>
        <w:t>developed</w:t>
      </w:r>
      <w:r>
        <w:rPr>
          <w:color w:val="000000" w:themeColor="text1"/>
          <w:kern w:val="24"/>
        </w:rPr>
        <w:t xml:space="preserve"> </w:t>
      </w:r>
      <w:r w:rsidRPr="00920ABE">
        <w:rPr>
          <w:color w:val="000000" w:themeColor="text1"/>
          <w:kern w:val="24"/>
        </w:rPr>
        <w:t xml:space="preserve">to </w:t>
      </w:r>
      <w:r>
        <w:rPr>
          <w:color w:val="000000" w:themeColor="text1"/>
          <w:kern w:val="24"/>
        </w:rPr>
        <w:t>i</w:t>
      </w:r>
      <w:r w:rsidRPr="00920ABE">
        <w:rPr>
          <w:color w:val="000000" w:themeColor="text1"/>
          <w:kern w:val="24"/>
        </w:rPr>
        <w:t>nvestigate</w:t>
      </w:r>
      <w:r>
        <w:rPr>
          <w:color w:val="000000" w:themeColor="text1"/>
          <w:kern w:val="24"/>
        </w:rPr>
        <w:t xml:space="preserve"> c</w:t>
      </w:r>
      <w:r w:rsidRPr="00920ABE">
        <w:rPr>
          <w:color w:val="000000" w:themeColor="text1"/>
          <w:kern w:val="24"/>
        </w:rPr>
        <w:t>ovariates related to</w:t>
      </w:r>
      <w:r>
        <w:rPr>
          <w:color w:val="000000" w:themeColor="text1"/>
          <w:kern w:val="24"/>
        </w:rPr>
        <w:t xml:space="preserve"> reach-scale environmental variables and redd-scale variables </w:t>
      </w:r>
      <w:r w:rsidR="005B703A">
        <w:rPr>
          <w:color w:val="000000" w:themeColor="text1"/>
          <w:kern w:val="24"/>
        </w:rPr>
        <w:t>as fixed effects</w:t>
      </w:r>
    </w:p>
    <w:p w14:paraId="16A780D4" w14:textId="1EB9423E" w:rsidR="00B13221" w:rsidRPr="000108D9" w:rsidRDefault="00B13221" w:rsidP="00B13221">
      <w:r>
        <w:rPr>
          <w:color w:val="000000" w:themeColor="text1"/>
          <w:kern w:val="24"/>
        </w:rPr>
        <w:t>-</w:t>
      </w:r>
      <w:r>
        <w:t>S</w:t>
      </w:r>
      <w:r w:rsidRPr="000108D9">
        <w:t xml:space="preserve">ome </w:t>
      </w:r>
      <w:r>
        <w:t xml:space="preserve">of the covariates we attempted to measure </w:t>
      </w:r>
      <w:r w:rsidRPr="000108D9">
        <w:t xml:space="preserve">in the field </w:t>
      </w:r>
      <w:r>
        <w:t xml:space="preserve">were </w:t>
      </w:r>
      <w:r w:rsidRPr="000108D9">
        <w:t xml:space="preserve">ultimately </w:t>
      </w:r>
      <w:r>
        <w:t xml:space="preserve">not </w:t>
      </w:r>
      <w:r w:rsidRPr="000108D9">
        <w:t>include</w:t>
      </w:r>
      <w:r>
        <w:t>d i</w:t>
      </w:r>
      <w:r w:rsidRPr="000108D9">
        <w:t xml:space="preserve">n the analysis because </w:t>
      </w:r>
      <w:r>
        <w:t>l</w:t>
      </w:r>
      <w:r w:rsidRPr="000108D9">
        <w:t xml:space="preserve">arge numbers of records </w:t>
      </w:r>
      <w:r>
        <w:t xml:space="preserve">were </w:t>
      </w:r>
      <w:r w:rsidRPr="000108D9">
        <w:t>missing (e.g., turbulence, conductivity) or improperly collected (e.g., riparian height)</w:t>
      </w:r>
      <w:r>
        <w:t xml:space="preserve">. </w:t>
      </w:r>
      <w:r w:rsidRPr="000108D9">
        <w:t xml:space="preserve"> </w:t>
      </w:r>
    </w:p>
    <w:p w14:paraId="7E0A0105" w14:textId="59B5F991" w:rsidR="005B703A" w:rsidRDefault="005B703A" w:rsidP="00920ABE">
      <w:pPr>
        <w:contextualSpacing/>
        <w:rPr>
          <w:color w:val="000000" w:themeColor="text1"/>
          <w:kern w:val="24"/>
        </w:rPr>
      </w:pPr>
      <w:r>
        <w:rPr>
          <w:color w:val="000000" w:themeColor="text1"/>
          <w:kern w:val="24"/>
        </w:rPr>
        <w:t>-Reach and year covariates were modeled as random effects</w:t>
      </w:r>
    </w:p>
    <w:p w14:paraId="58E14459" w14:textId="2B2F4C16" w:rsidR="00920ABE" w:rsidRDefault="00920ABE" w:rsidP="00920ABE">
      <w:pPr>
        <w:contextualSpacing/>
        <w:rPr>
          <w:color w:val="000000" w:themeColor="text1"/>
          <w:kern w:val="24"/>
        </w:rPr>
      </w:pPr>
      <w:r>
        <w:rPr>
          <w:color w:val="000000" w:themeColor="text1"/>
          <w:kern w:val="24"/>
        </w:rPr>
        <w:t>-</w:t>
      </w:r>
      <w:r w:rsidRPr="00920ABE">
        <w:rPr>
          <w:color w:val="000000" w:themeColor="text1"/>
          <w:kern w:val="24"/>
        </w:rPr>
        <w:t xml:space="preserve">Models fit using </w:t>
      </w:r>
      <w:proofErr w:type="spellStart"/>
      <w:r w:rsidRPr="00920ABE">
        <w:rPr>
          <w:i/>
          <w:iCs/>
          <w:color w:val="000000" w:themeColor="text1"/>
          <w:kern w:val="24"/>
        </w:rPr>
        <w:t>glmer</w:t>
      </w:r>
      <w:proofErr w:type="spellEnd"/>
      <w:r w:rsidRPr="00920ABE">
        <w:rPr>
          <w:color w:val="000000" w:themeColor="text1"/>
          <w:kern w:val="24"/>
        </w:rPr>
        <w:t xml:space="preserve"> and </w:t>
      </w:r>
      <w:proofErr w:type="spellStart"/>
      <w:r w:rsidRPr="00920ABE">
        <w:rPr>
          <w:i/>
          <w:iCs/>
          <w:color w:val="000000" w:themeColor="text1"/>
          <w:kern w:val="24"/>
        </w:rPr>
        <w:t>lmer</w:t>
      </w:r>
      <w:proofErr w:type="spellEnd"/>
      <w:r w:rsidRPr="00920ABE">
        <w:rPr>
          <w:color w:val="000000" w:themeColor="text1"/>
          <w:kern w:val="24"/>
        </w:rPr>
        <w:t xml:space="preserve"> functions in R</w:t>
      </w:r>
    </w:p>
    <w:p w14:paraId="36542540" w14:textId="6BF18E62" w:rsidR="00920ABE" w:rsidRDefault="00920ABE" w:rsidP="00920ABE">
      <w:pPr>
        <w:contextualSpacing/>
        <w:rPr>
          <w:i/>
          <w:iCs/>
          <w:color w:val="000000" w:themeColor="text1"/>
          <w:kern w:val="24"/>
        </w:rPr>
      </w:pPr>
      <w:r>
        <w:rPr>
          <w:color w:val="000000" w:themeColor="text1"/>
          <w:kern w:val="24"/>
        </w:rPr>
        <w:t>-Models</w:t>
      </w:r>
      <w:r w:rsidRPr="00920ABE">
        <w:rPr>
          <w:color w:val="000000" w:themeColor="text1"/>
          <w:kern w:val="24"/>
        </w:rPr>
        <w:t xml:space="preserve"> evaluated via </w:t>
      </w:r>
      <w:proofErr w:type="spellStart"/>
      <w:r w:rsidRPr="00920ABE">
        <w:rPr>
          <w:i/>
          <w:iCs/>
          <w:color w:val="000000" w:themeColor="text1"/>
          <w:kern w:val="24"/>
        </w:rPr>
        <w:t>AICc</w:t>
      </w:r>
      <w:proofErr w:type="spellEnd"/>
    </w:p>
    <w:p w14:paraId="2CF046C8" w14:textId="5368FC50" w:rsidR="003F5A37" w:rsidRDefault="003F5A37" w:rsidP="00920ABE">
      <w:pPr>
        <w:contextualSpacing/>
        <w:rPr>
          <w:i/>
          <w:iCs/>
          <w:color w:val="000000" w:themeColor="text1"/>
          <w:kern w:val="24"/>
        </w:rPr>
      </w:pPr>
    </w:p>
    <w:p w14:paraId="7DA4654C" w14:textId="0FCDD0ED" w:rsidR="003F5A37" w:rsidRPr="003F5A37" w:rsidRDefault="003F5A37" w:rsidP="00920ABE">
      <w:pPr>
        <w:contextualSpacing/>
        <w:rPr>
          <w:rFonts w:eastAsia="Times New Roman"/>
        </w:rPr>
      </w:pPr>
      <w:r w:rsidRPr="003F5A37">
        <w:rPr>
          <w:color w:val="000000" w:themeColor="text1"/>
          <w:kern w:val="24"/>
          <w:highlight w:val="cyan"/>
        </w:rPr>
        <w:t>*Also, Claire has built lots of tables and appendices that present the data</w:t>
      </w:r>
      <w:r>
        <w:rPr>
          <w:color w:val="000000" w:themeColor="text1"/>
          <w:kern w:val="24"/>
          <w:highlight w:val="cyan"/>
        </w:rPr>
        <w:t>. I</w:t>
      </w:r>
      <w:r w:rsidRPr="003F5A37">
        <w:rPr>
          <w:color w:val="000000" w:themeColor="text1"/>
          <w:kern w:val="24"/>
          <w:highlight w:val="cyan"/>
        </w:rPr>
        <w:t xml:space="preserve">t might be useful to include some of those in “Supplemental materials” </w:t>
      </w:r>
      <w:r>
        <w:rPr>
          <w:color w:val="000000" w:themeColor="text1"/>
          <w:kern w:val="24"/>
          <w:highlight w:val="cyan"/>
        </w:rPr>
        <w:t xml:space="preserve">as allowed by </w:t>
      </w:r>
      <w:proofErr w:type="spellStart"/>
      <w:r w:rsidRPr="003F5A37">
        <w:rPr>
          <w:color w:val="000000" w:themeColor="text1"/>
          <w:kern w:val="24"/>
          <w:highlight w:val="cyan"/>
        </w:rPr>
        <w:t>CanJ</w:t>
      </w:r>
      <w:proofErr w:type="spellEnd"/>
      <w:r w:rsidRPr="003F5A37">
        <w:rPr>
          <w:color w:val="000000" w:themeColor="text1"/>
          <w:kern w:val="24"/>
          <w:highlight w:val="cyan"/>
        </w:rPr>
        <w:t xml:space="preserve"> via </w:t>
      </w:r>
      <w:r>
        <w:rPr>
          <w:color w:val="000000" w:themeColor="text1"/>
          <w:kern w:val="24"/>
          <w:highlight w:val="cyan"/>
        </w:rPr>
        <w:t>a</w:t>
      </w:r>
      <w:r w:rsidRPr="003F5A37">
        <w:rPr>
          <w:color w:val="000000" w:themeColor="text1"/>
          <w:kern w:val="24"/>
          <w:highlight w:val="cyan"/>
        </w:rPr>
        <w:t>n online link?</w:t>
      </w:r>
    </w:p>
    <w:p w14:paraId="53000A6A" w14:textId="7756217A" w:rsidR="00920ABE" w:rsidRPr="00920ABE" w:rsidRDefault="00920ABE">
      <w:r w:rsidRPr="00920ABE">
        <w:br w:type="page"/>
      </w:r>
    </w:p>
    <w:p w14:paraId="74C51831" w14:textId="6F4DED09" w:rsidR="009B77BB" w:rsidRDefault="00B703F2" w:rsidP="005F7249">
      <w:pPr>
        <w:spacing w:line="480" w:lineRule="auto"/>
        <w:rPr>
          <w:bCs/>
        </w:rPr>
      </w:pPr>
      <w:r w:rsidRPr="00291BA6">
        <w:rPr>
          <w:b/>
          <w:sz w:val="28"/>
          <w:szCs w:val="28"/>
        </w:rPr>
        <w:lastRenderedPageBreak/>
        <w:t>Results</w:t>
      </w:r>
      <w:r w:rsidR="009B77BB">
        <w:rPr>
          <w:b/>
          <w:sz w:val="28"/>
          <w:szCs w:val="28"/>
        </w:rPr>
        <w:t xml:space="preserve"> </w:t>
      </w:r>
      <w:r w:rsidR="009B77BB" w:rsidRPr="000D49CA">
        <w:rPr>
          <w:bCs/>
          <w:highlight w:val="cyan"/>
        </w:rPr>
        <w:t>**To be drafted by Claire and Kevin</w:t>
      </w:r>
    </w:p>
    <w:p w14:paraId="1B8B6450" w14:textId="1C13B5F1" w:rsidR="00E9244A" w:rsidRDefault="00E9244A" w:rsidP="00E9244A">
      <w:pPr>
        <w:spacing w:line="480" w:lineRule="auto"/>
        <w:ind w:firstLine="720"/>
      </w:pPr>
      <w:r>
        <w:t xml:space="preserve">We found that aerial redd counting errors were measurable and count bias was predictable. </w:t>
      </w:r>
    </w:p>
    <w:p w14:paraId="13414F71" w14:textId="77777777" w:rsidR="00E9244A" w:rsidRPr="009B77BB" w:rsidRDefault="00E9244A" w:rsidP="00E9244A">
      <w:pPr>
        <w:spacing w:line="480" w:lineRule="auto"/>
        <w:ind w:firstLine="720"/>
        <w:rPr>
          <w:b/>
        </w:rPr>
      </w:pPr>
    </w:p>
    <w:p w14:paraId="0FA3A1EE" w14:textId="77777777" w:rsidR="005F7249" w:rsidRPr="005F7249" w:rsidRDefault="005F7249" w:rsidP="005F7249">
      <w:pPr>
        <w:spacing w:line="480" w:lineRule="auto"/>
        <w:rPr>
          <w:b/>
          <w:bCs/>
        </w:rPr>
      </w:pPr>
      <w:bookmarkStart w:id="17" w:name="_Hlk64976013"/>
      <w:r w:rsidRPr="005F7249">
        <w:rPr>
          <w:b/>
          <w:bCs/>
        </w:rPr>
        <w:t>Study Reaches</w:t>
      </w:r>
    </w:p>
    <w:bookmarkEnd w:id="17"/>
    <w:p w14:paraId="0B9BB607" w14:textId="192F9D37" w:rsidR="00D418F6" w:rsidRDefault="005F7249" w:rsidP="00ED43E1">
      <w:pPr>
        <w:spacing w:line="480" w:lineRule="auto"/>
        <w:ind w:firstLine="720"/>
      </w:pPr>
      <w:r>
        <w:t xml:space="preserve">Thirteen of the original study reaches </w:t>
      </w:r>
      <w:r w:rsidRPr="005F7249">
        <w:t xml:space="preserve">were subsequently omitted from </w:t>
      </w:r>
      <w:r>
        <w:t xml:space="preserve">our </w:t>
      </w:r>
      <w:r w:rsidRPr="005F7249">
        <w:t xml:space="preserve">analysis because of incomplete data. </w:t>
      </w:r>
      <w:r>
        <w:t xml:space="preserve">Omitted sites included </w:t>
      </w:r>
      <w:r w:rsidRPr="005F7249">
        <w:t xml:space="preserve">Marsh 2, </w:t>
      </w:r>
      <w:proofErr w:type="spellStart"/>
      <w:r w:rsidRPr="005F7249">
        <w:t>Capehorn</w:t>
      </w:r>
      <w:proofErr w:type="spellEnd"/>
      <w:r w:rsidRPr="005F7249">
        <w:t xml:space="preserve"> </w:t>
      </w:r>
      <w:r>
        <w:t xml:space="preserve">Cr </w:t>
      </w:r>
      <w:r w:rsidRPr="005F7249">
        <w:t xml:space="preserve">(Marsh 4), Knapp </w:t>
      </w:r>
      <w:r>
        <w:t xml:space="preserve">Cr </w:t>
      </w:r>
      <w:r w:rsidRPr="005F7249">
        <w:t>(Marsh 5), Elk 1, Sulphur 1</w:t>
      </w:r>
      <w:r>
        <w:t xml:space="preserve"> and </w:t>
      </w:r>
      <w:r w:rsidRPr="005F7249">
        <w:t>3, Big 4</w:t>
      </w:r>
      <w:r>
        <w:t xml:space="preserve">, </w:t>
      </w:r>
      <w:r w:rsidRPr="005F7249">
        <w:t>6,</w:t>
      </w:r>
      <w:r>
        <w:t xml:space="preserve"> </w:t>
      </w:r>
      <w:r w:rsidRPr="005F7249">
        <w:t>7</w:t>
      </w:r>
      <w:r>
        <w:t xml:space="preserve">, </w:t>
      </w:r>
      <w:r w:rsidRPr="005F7249">
        <w:t xml:space="preserve">8, </w:t>
      </w:r>
      <w:r>
        <w:t xml:space="preserve">and </w:t>
      </w:r>
      <w:r w:rsidRPr="005F7249">
        <w:t>9, Loon 4</w:t>
      </w:r>
      <w:r>
        <w:t>, and M</w:t>
      </w:r>
      <w:r w:rsidRPr="005F7249">
        <w:t xml:space="preserve">ainstem MFSR 1. </w:t>
      </w:r>
      <w:r>
        <w:t xml:space="preserve">As a result of </w:t>
      </w:r>
      <w:r w:rsidR="00ED43E1">
        <w:t>some surveyors not following data collection protocols, w</w:t>
      </w:r>
      <w:r>
        <w:t xml:space="preserve">e also </w:t>
      </w:r>
      <w:r w:rsidRPr="005F7249">
        <w:t xml:space="preserve">omitted </w:t>
      </w:r>
      <w:r>
        <w:t xml:space="preserve">data </w:t>
      </w:r>
      <w:r w:rsidR="00ED43E1">
        <w:t xml:space="preserve">collected in certain reaches in </w:t>
      </w:r>
      <w:r w:rsidRPr="005F7249">
        <w:t xml:space="preserve">individual years </w:t>
      </w:r>
      <w:r w:rsidR="00ED43E1">
        <w:t>(</w:t>
      </w:r>
      <w:r w:rsidRPr="005F7249">
        <w:t xml:space="preserve">e.g., 2001 for certain surveyors). </w:t>
      </w:r>
      <w:r w:rsidR="00ED43E1">
        <w:t>T</w:t>
      </w:r>
      <w:r w:rsidRPr="005F7249">
        <w:t xml:space="preserve">he final dataset </w:t>
      </w:r>
      <w:r w:rsidR="00ED43E1">
        <w:t>i</w:t>
      </w:r>
      <w:r w:rsidRPr="005F7249">
        <w:t xml:space="preserve">ncluded </w:t>
      </w:r>
      <w:r w:rsidR="00ED43E1">
        <w:t xml:space="preserve">redd census data collected within </w:t>
      </w:r>
      <w:r w:rsidRPr="005F7249">
        <w:t xml:space="preserve">17 </w:t>
      </w:r>
      <w:r w:rsidR="00ED43E1">
        <w:t xml:space="preserve">study reaches </w:t>
      </w:r>
      <w:r w:rsidRPr="005F7249">
        <w:t xml:space="preserve">ranging from 1.6 to 8.1 km </w:t>
      </w:r>
      <w:r w:rsidR="00ED43E1">
        <w:t xml:space="preserve">total length. These reaches were </w:t>
      </w:r>
      <w:r w:rsidRPr="005F7249">
        <w:t xml:space="preserve">sampled for one year (two </w:t>
      </w:r>
      <w:r w:rsidR="00ED43E1">
        <w:t>reaches</w:t>
      </w:r>
      <w:r w:rsidRPr="005F7249">
        <w:t>), two years (t</w:t>
      </w:r>
      <w:r w:rsidR="00ED43E1">
        <w:t>hree reaches</w:t>
      </w:r>
      <w:r w:rsidRPr="005F7249">
        <w:t xml:space="preserve">), three years (one </w:t>
      </w:r>
      <w:r w:rsidR="00ED43E1">
        <w:t>reach</w:t>
      </w:r>
      <w:r w:rsidRPr="005F7249">
        <w:t xml:space="preserve">), four years (ten </w:t>
      </w:r>
      <w:r w:rsidR="00ED43E1">
        <w:t xml:space="preserve">reaches), and </w:t>
      </w:r>
      <w:r w:rsidRPr="005F7249">
        <w:t xml:space="preserve">five years (two </w:t>
      </w:r>
      <w:r w:rsidR="00ED43E1">
        <w:t>reaches</w:t>
      </w:r>
      <w:r w:rsidRPr="005F7249">
        <w:t xml:space="preserve">). </w:t>
      </w:r>
      <w:r w:rsidR="00ED43E1">
        <w:t>Monitors completed a</w:t>
      </w:r>
      <w:r w:rsidRPr="005F7249">
        <w:t xml:space="preserve"> total of 59 </w:t>
      </w:r>
      <w:r w:rsidR="00ED43E1">
        <w:t xml:space="preserve">individual redd </w:t>
      </w:r>
      <w:r w:rsidRPr="005F7249">
        <w:t>census surveys</w:t>
      </w:r>
      <w:r w:rsidR="00ED43E1">
        <w:t xml:space="preserve">. </w:t>
      </w:r>
    </w:p>
    <w:p w14:paraId="52AEFF53" w14:textId="77777777" w:rsidR="00AF6F0D" w:rsidRDefault="00AF6F0D" w:rsidP="00ED43E1">
      <w:pPr>
        <w:spacing w:line="480" w:lineRule="auto"/>
        <w:ind w:firstLine="720"/>
      </w:pPr>
    </w:p>
    <w:p w14:paraId="555A50CF" w14:textId="03141C24" w:rsidR="00AF6F0D" w:rsidRPr="005F7249" w:rsidRDefault="009B77BB" w:rsidP="00AF6F0D">
      <w:pPr>
        <w:spacing w:line="480" w:lineRule="auto"/>
        <w:rPr>
          <w:b/>
          <w:bCs/>
        </w:rPr>
      </w:pPr>
      <w:r>
        <w:rPr>
          <w:b/>
          <w:bCs/>
        </w:rPr>
        <w:t xml:space="preserve">Temporal </w:t>
      </w:r>
      <w:r w:rsidR="00AF6F0D">
        <w:rPr>
          <w:b/>
          <w:bCs/>
        </w:rPr>
        <w:t xml:space="preserve">and </w:t>
      </w:r>
      <w:r>
        <w:rPr>
          <w:b/>
          <w:bCs/>
        </w:rPr>
        <w:t xml:space="preserve">spatial </w:t>
      </w:r>
      <w:r w:rsidR="00AF6F0D">
        <w:rPr>
          <w:b/>
          <w:bCs/>
        </w:rPr>
        <w:t>variation</w:t>
      </w:r>
    </w:p>
    <w:p w14:paraId="29E1EC8D" w14:textId="73C2013D" w:rsidR="003F5A37" w:rsidRDefault="00E9244A" w:rsidP="009B77BB">
      <w:pPr>
        <w:spacing w:line="480" w:lineRule="auto"/>
        <w:ind w:firstLine="720"/>
      </w:pPr>
      <w:r w:rsidRPr="0067695F">
        <w:t xml:space="preserve">Most aerial </w:t>
      </w:r>
      <w:r>
        <w:t xml:space="preserve">redd </w:t>
      </w:r>
      <w:r w:rsidRPr="0067695F">
        <w:t xml:space="preserve">counts contained errors that varied </w:t>
      </w:r>
      <w:r>
        <w:t>temporally by year and spatially</w:t>
      </w:r>
      <w:r w:rsidRPr="0067695F">
        <w:t xml:space="preserve"> by </w:t>
      </w:r>
      <w:r>
        <w:t xml:space="preserve">study reach. </w:t>
      </w:r>
      <w:r w:rsidRPr="0067695F">
        <w:t>Aerial counts tended to be negatively biased</w:t>
      </w:r>
      <w:r>
        <w:t xml:space="preserve">, </w:t>
      </w:r>
      <w:r w:rsidRPr="0067695F">
        <w:t>commission</w:t>
      </w:r>
      <w:r>
        <w:t xml:space="preserve"> errors </w:t>
      </w:r>
      <w:r w:rsidRPr="0067695F">
        <w:t>were rare</w:t>
      </w:r>
      <w:r>
        <w:t xml:space="preserve">, and </w:t>
      </w:r>
      <w:r w:rsidR="009B77BB">
        <w:t xml:space="preserve">errors of omission </w:t>
      </w:r>
      <w:r>
        <w:t xml:space="preserve">were most prevalent. </w:t>
      </w:r>
      <w:r w:rsidR="009B77BB">
        <w:t>Errors of omission varied by year and increased with increasing redd abundances (Figure 2</w:t>
      </w:r>
      <w:r w:rsidR="00B03765">
        <w:t>- see PPT slide 2</w:t>
      </w:r>
      <w:r w:rsidR="009B77BB">
        <w:t>). Net error also varied across years (Figure 3) and study reaches (Figure 4).</w:t>
      </w:r>
      <w:r w:rsidR="00B03765">
        <w:t xml:space="preserve"> </w:t>
      </w:r>
    </w:p>
    <w:p w14:paraId="464E4F23" w14:textId="77777777" w:rsidR="009B77BB" w:rsidRDefault="009B77BB" w:rsidP="009B77BB">
      <w:pPr>
        <w:spacing w:line="480" w:lineRule="auto"/>
        <w:ind w:firstLine="720"/>
        <w:rPr>
          <w:b/>
          <w:sz w:val="28"/>
          <w:szCs w:val="28"/>
        </w:rPr>
      </w:pPr>
    </w:p>
    <w:p w14:paraId="0B41FF54" w14:textId="77777777" w:rsidR="006F328D" w:rsidRDefault="006F328D" w:rsidP="00AF6F0D">
      <w:pPr>
        <w:spacing w:line="480" w:lineRule="auto"/>
        <w:rPr>
          <w:b/>
        </w:rPr>
      </w:pPr>
    </w:p>
    <w:p w14:paraId="4DBBF523" w14:textId="0E8B261E" w:rsidR="00AF6F0D" w:rsidRDefault="0013117A" w:rsidP="00AF6F0D">
      <w:pPr>
        <w:spacing w:line="480" w:lineRule="auto"/>
        <w:rPr>
          <w:b/>
        </w:rPr>
      </w:pPr>
      <w:r w:rsidRPr="003F5A37">
        <w:rPr>
          <w:b/>
        </w:rPr>
        <w:lastRenderedPageBreak/>
        <w:t>Model outputs</w:t>
      </w:r>
      <w:r w:rsidR="00AF6F0D">
        <w:rPr>
          <w:b/>
        </w:rPr>
        <w:t xml:space="preserve"> </w:t>
      </w:r>
      <w:bookmarkStart w:id="18" w:name="_Hlk64979172"/>
    </w:p>
    <w:p w14:paraId="6DD40289" w14:textId="1BF1C046" w:rsidR="00E9244A" w:rsidRDefault="00E9244A" w:rsidP="00B03765">
      <w:pPr>
        <w:spacing w:line="480" w:lineRule="auto"/>
        <w:ind w:firstLine="720"/>
      </w:pPr>
      <w:r>
        <w:rPr>
          <w:b/>
        </w:rPr>
        <w:tab/>
      </w:r>
      <w:r w:rsidR="006F328D" w:rsidRPr="006F328D">
        <w:rPr>
          <w:bCs/>
        </w:rPr>
        <w:t>Importa</w:t>
      </w:r>
      <w:r w:rsidR="006F328D" w:rsidRPr="0067695F">
        <w:t xml:space="preserve">nt predictor variables </w:t>
      </w:r>
      <w:r w:rsidR="006F328D">
        <w:t>included r</w:t>
      </w:r>
      <w:r w:rsidRPr="0067695F">
        <w:t xml:space="preserve">edd </w:t>
      </w:r>
      <w:r w:rsidR="006F328D">
        <w:t xml:space="preserve">density, </w:t>
      </w:r>
      <w:r w:rsidRPr="0067695F">
        <w:t>contrast</w:t>
      </w:r>
      <w:r w:rsidR="006F328D">
        <w:t xml:space="preserve">, and </w:t>
      </w:r>
      <w:r w:rsidRPr="0067695F">
        <w:t>age</w:t>
      </w:r>
      <w:r w:rsidR="006F328D">
        <w:t>;</w:t>
      </w:r>
      <w:r w:rsidRPr="0067695F">
        <w:t xml:space="preserve"> riparian canopy</w:t>
      </w:r>
      <w:r w:rsidR="00B03765">
        <w:t xml:space="preserve">; </w:t>
      </w:r>
      <w:r w:rsidR="006F328D">
        <w:t>sunlight on redds</w:t>
      </w:r>
      <w:r w:rsidR="00B03765">
        <w:t>;</w:t>
      </w:r>
      <w:r w:rsidR="006F328D">
        <w:t xml:space="preserve"> distance between redds</w:t>
      </w:r>
      <w:r w:rsidR="00B03765">
        <w:t>;</w:t>
      </w:r>
      <w:r w:rsidR="006F328D">
        <w:t xml:space="preserve"> and redd overlap. </w:t>
      </w:r>
      <w:r w:rsidR="006F328D" w:rsidRPr="00B03765">
        <w:rPr>
          <w:iCs/>
          <w:highlight w:val="cyan"/>
        </w:rPr>
        <w:t>*Possible Figures 5,6,7 in PPT</w:t>
      </w:r>
      <w:r w:rsidR="00B03765" w:rsidRPr="00B03765">
        <w:rPr>
          <w:iCs/>
          <w:highlight w:val="cyan"/>
        </w:rPr>
        <w:t xml:space="preserve"> </w:t>
      </w:r>
      <w:r w:rsidR="00B03765">
        <w:rPr>
          <w:iCs/>
          <w:highlight w:val="cyan"/>
        </w:rPr>
        <w:t xml:space="preserve">PLUS </w:t>
      </w:r>
      <w:r w:rsidR="00B03765" w:rsidRPr="00B03765">
        <w:rPr>
          <w:highlight w:val="cyan"/>
        </w:rPr>
        <w:t>Kevin built lots of other Figures that could be included here or in Supplemental materials?</w:t>
      </w:r>
    </w:p>
    <w:p w14:paraId="579E80E5" w14:textId="77777777" w:rsidR="006F328D" w:rsidRPr="00D979DD" w:rsidRDefault="006F328D" w:rsidP="00AF6F0D">
      <w:pPr>
        <w:spacing w:line="480" w:lineRule="auto"/>
        <w:rPr>
          <w:b/>
        </w:rPr>
      </w:pPr>
    </w:p>
    <w:bookmarkEnd w:id="18"/>
    <w:p w14:paraId="41D1300D" w14:textId="725475C7" w:rsidR="004374DC" w:rsidRDefault="003F5A37" w:rsidP="002B0F67">
      <w:pPr>
        <w:spacing w:line="480" w:lineRule="auto"/>
        <w:rPr>
          <w:i/>
        </w:rPr>
      </w:pPr>
      <w:r>
        <w:rPr>
          <w:i/>
        </w:rPr>
        <w:t>S</w:t>
      </w:r>
      <w:r w:rsidR="0013117A">
        <w:rPr>
          <w:i/>
        </w:rPr>
        <w:t>ubheadings</w:t>
      </w:r>
      <w:r>
        <w:rPr>
          <w:i/>
        </w:rPr>
        <w:t>?</w:t>
      </w:r>
    </w:p>
    <w:p w14:paraId="11EF9A58" w14:textId="77777777" w:rsidR="00F46989" w:rsidRDefault="0013117A" w:rsidP="0067695F">
      <w:pPr>
        <w:rPr>
          <w:rFonts w:eastAsiaTheme="minorHAnsi"/>
        </w:rPr>
      </w:pPr>
      <w:r>
        <w:rPr>
          <w:rFonts w:eastAsiaTheme="minorHAnsi"/>
        </w:rPr>
        <w:br w:type="page"/>
      </w:r>
    </w:p>
    <w:p w14:paraId="78D7FD6E" w14:textId="3A37214E" w:rsidR="00F46989" w:rsidRDefault="00F46989" w:rsidP="00F46989">
      <w:pPr>
        <w:rPr>
          <w:b/>
          <w:sz w:val="28"/>
          <w:szCs w:val="28"/>
        </w:rPr>
      </w:pPr>
      <w:r>
        <w:rPr>
          <w:b/>
          <w:sz w:val="28"/>
          <w:szCs w:val="28"/>
        </w:rPr>
        <w:lastRenderedPageBreak/>
        <w:t>Discussion</w:t>
      </w:r>
    </w:p>
    <w:p w14:paraId="70058719" w14:textId="441D9FC6" w:rsidR="00F46989" w:rsidRDefault="00F46989" w:rsidP="00F46989">
      <w:pPr>
        <w:rPr>
          <w:b/>
          <w:sz w:val="28"/>
          <w:szCs w:val="28"/>
        </w:rPr>
      </w:pPr>
    </w:p>
    <w:p w14:paraId="3F8758CE" w14:textId="77777777" w:rsidR="00F46989" w:rsidRDefault="00F46989" w:rsidP="00F46989">
      <w:pPr>
        <w:rPr>
          <w:b/>
          <w:sz w:val="28"/>
          <w:szCs w:val="28"/>
        </w:rPr>
      </w:pPr>
    </w:p>
    <w:p w14:paraId="295F51DC" w14:textId="77777777" w:rsidR="00F46989" w:rsidRDefault="00F46989" w:rsidP="0067695F">
      <w:pPr>
        <w:rPr>
          <w:rFonts w:eastAsiaTheme="minorHAnsi"/>
        </w:rPr>
      </w:pPr>
    </w:p>
    <w:p w14:paraId="75FE8392" w14:textId="77777777" w:rsidR="00F46989" w:rsidRDefault="00F46989" w:rsidP="0067695F">
      <w:pPr>
        <w:rPr>
          <w:rFonts w:eastAsiaTheme="minorHAnsi"/>
        </w:rPr>
      </w:pPr>
    </w:p>
    <w:p w14:paraId="650C9690" w14:textId="6E1D52CD" w:rsidR="007673D0" w:rsidRDefault="00A62169" w:rsidP="0067695F">
      <w:pPr>
        <w:rPr>
          <w:b/>
          <w:sz w:val="28"/>
          <w:szCs w:val="28"/>
        </w:rPr>
      </w:pPr>
      <w:r>
        <w:rPr>
          <w:b/>
          <w:sz w:val="28"/>
          <w:szCs w:val="28"/>
        </w:rPr>
        <w:t>A</w:t>
      </w:r>
      <w:r w:rsidR="00B703F2" w:rsidRPr="00291BA6">
        <w:rPr>
          <w:b/>
          <w:sz w:val="28"/>
          <w:szCs w:val="28"/>
        </w:rPr>
        <w:t>cknowledgements</w:t>
      </w:r>
    </w:p>
    <w:p w14:paraId="6D81C4D4" w14:textId="77777777" w:rsidR="0067695F" w:rsidRDefault="0067695F" w:rsidP="0067695F">
      <w:pPr>
        <w:rPr>
          <w:b/>
          <w:sz w:val="28"/>
          <w:szCs w:val="28"/>
        </w:rPr>
      </w:pPr>
    </w:p>
    <w:p w14:paraId="4B4E4C62" w14:textId="59F80A50" w:rsidR="00F57C62" w:rsidRDefault="00CB504D" w:rsidP="002D61D2">
      <w:pPr>
        <w:spacing w:line="480" w:lineRule="auto"/>
        <w:ind w:firstLine="720"/>
        <w:rPr>
          <w:rFonts w:eastAsiaTheme="minorHAnsi"/>
        </w:rPr>
      </w:pPr>
      <w:r>
        <w:t xml:space="preserve">RMRS employees, D. Anderson, T. Archibald, S. Axon, G. </w:t>
      </w:r>
      <w:proofErr w:type="spellStart"/>
      <w:r>
        <w:t>Burak</w:t>
      </w:r>
      <w:proofErr w:type="spellEnd"/>
      <w:r>
        <w:t xml:space="preserve">, M. </w:t>
      </w:r>
      <w:proofErr w:type="spellStart"/>
      <w:r>
        <w:t>Corsi</w:t>
      </w:r>
      <w:proofErr w:type="spellEnd"/>
      <w:r>
        <w:t xml:space="preserve">, B. Goodman, L. Isaak, C. Justice, J. </w:t>
      </w:r>
      <w:proofErr w:type="spellStart"/>
      <w:r>
        <w:t>Lampton</w:t>
      </w:r>
      <w:proofErr w:type="spellEnd"/>
      <w:r>
        <w:t xml:space="preserve">, J. Markham, S. Meyers, C. Moeller, R. Nelson, W. Thorson, Q. </w:t>
      </w:r>
      <w:proofErr w:type="spellStart"/>
      <w:r>
        <w:t>Tuckett</w:t>
      </w:r>
      <w:proofErr w:type="spellEnd"/>
      <w:r>
        <w:t xml:space="preserve">, and T. Williams completed </w:t>
      </w:r>
      <w:r w:rsidR="002D61D2">
        <w:t>redd</w:t>
      </w:r>
      <w:r>
        <w:t xml:space="preserve"> </w:t>
      </w:r>
      <w:r w:rsidR="00F46989">
        <w:t xml:space="preserve">monitor </w:t>
      </w:r>
      <w:r w:rsidR="002D61D2">
        <w:t xml:space="preserve">census </w:t>
      </w:r>
      <w:r>
        <w:t>surveys and measured reach- and redd-scale variables. B</w:t>
      </w:r>
      <w:r w:rsidR="002D61D2">
        <w:t>rian</w:t>
      </w:r>
      <w:r>
        <w:t xml:space="preserve"> </w:t>
      </w:r>
      <w:proofErr w:type="spellStart"/>
      <w:r>
        <w:t>Leth</w:t>
      </w:r>
      <w:proofErr w:type="spellEnd"/>
      <w:r>
        <w:t xml:space="preserve"> of IDFG provided </w:t>
      </w:r>
      <w:proofErr w:type="gramStart"/>
      <w:r>
        <w:t>multiple</w:t>
      </w:r>
      <w:r w:rsidR="002D61D2">
        <w:t>-pass</w:t>
      </w:r>
      <w:proofErr w:type="gramEnd"/>
      <w:r>
        <w:t xml:space="preserve"> redd count</w:t>
      </w:r>
      <w:r w:rsidR="002D61D2">
        <w:t xml:space="preserve"> data collected </w:t>
      </w:r>
      <w:r>
        <w:t xml:space="preserve">in reaches of Marsh, </w:t>
      </w:r>
      <w:proofErr w:type="spellStart"/>
      <w:r>
        <w:t>Capehorn</w:t>
      </w:r>
      <w:proofErr w:type="spellEnd"/>
      <w:r>
        <w:t>, and Knapp creeks. D</w:t>
      </w:r>
      <w:r w:rsidR="002D61D2">
        <w:t>an</w:t>
      </w:r>
      <w:r>
        <w:t xml:space="preserve"> Isaak and J</w:t>
      </w:r>
      <w:r w:rsidR="002D61D2">
        <w:t xml:space="preserve">ohn </w:t>
      </w:r>
      <w:r>
        <w:t>Guzevich assisted with study development, crew training, crew supervision, data collection, and data compilation. D</w:t>
      </w:r>
      <w:r w:rsidR="002D61D2">
        <w:t>arcy</w:t>
      </w:r>
      <w:r>
        <w:t xml:space="preserve"> Pickard of ESSA Technologies and C</w:t>
      </w:r>
      <w:r w:rsidR="002D61D2">
        <w:t>??</w:t>
      </w:r>
      <w:r>
        <w:t xml:space="preserve"> Schwartz of Simon Frasier University assisted with statistical analysis. </w:t>
      </w:r>
      <w:r w:rsidR="002D61D2">
        <w:rPr>
          <w:rFonts w:eastAsiaTheme="minorHAnsi"/>
        </w:rPr>
        <w:t xml:space="preserve">Ron </w:t>
      </w:r>
      <w:proofErr w:type="spellStart"/>
      <w:r w:rsidR="002D61D2">
        <w:rPr>
          <w:rFonts w:eastAsiaTheme="minorHAnsi"/>
        </w:rPr>
        <w:t>Gipe</w:t>
      </w:r>
      <w:proofErr w:type="spellEnd"/>
      <w:r w:rsidR="002D61D2">
        <w:rPr>
          <w:rFonts w:eastAsiaTheme="minorHAnsi"/>
        </w:rPr>
        <w:t xml:space="preserve"> (deceased) provided skillful, safe, and efficient low-level </w:t>
      </w:r>
      <w:r w:rsidR="00F46989">
        <w:rPr>
          <w:rFonts w:eastAsiaTheme="minorHAnsi"/>
        </w:rPr>
        <w:t xml:space="preserve">helicopter </w:t>
      </w:r>
      <w:r w:rsidR="002D61D2" w:rsidRPr="00797E27">
        <w:rPr>
          <w:rFonts w:eastAsiaTheme="minorHAnsi"/>
        </w:rPr>
        <w:t xml:space="preserve">flights. </w:t>
      </w:r>
      <w:r w:rsidR="002D61D2">
        <w:rPr>
          <w:rFonts w:eastAsiaTheme="minorHAnsi"/>
        </w:rPr>
        <w:t xml:space="preserve">USDA-Forest Service helicopter managers </w:t>
      </w:r>
      <w:r w:rsidR="002D61D2" w:rsidRPr="00797E27">
        <w:rPr>
          <w:rFonts w:eastAsiaTheme="minorHAnsi"/>
        </w:rPr>
        <w:t>assist</w:t>
      </w:r>
      <w:r w:rsidR="002D61D2">
        <w:rPr>
          <w:rFonts w:eastAsiaTheme="minorHAnsi"/>
        </w:rPr>
        <w:t xml:space="preserve">ed </w:t>
      </w:r>
      <w:r w:rsidR="002D61D2" w:rsidRPr="00797E27">
        <w:rPr>
          <w:rFonts w:eastAsiaTheme="minorHAnsi"/>
        </w:rPr>
        <w:t>with flight</w:t>
      </w:r>
      <w:r w:rsidR="002D61D2">
        <w:rPr>
          <w:rFonts w:eastAsiaTheme="minorHAnsi"/>
        </w:rPr>
        <w:t xml:space="preserve"> m</w:t>
      </w:r>
      <w:r w:rsidR="002D61D2" w:rsidRPr="00797E27">
        <w:rPr>
          <w:rFonts w:eastAsiaTheme="minorHAnsi"/>
        </w:rPr>
        <w:t>anagement</w:t>
      </w:r>
      <w:r w:rsidR="002D61D2">
        <w:rPr>
          <w:rFonts w:eastAsiaTheme="minorHAnsi"/>
        </w:rPr>
        <w:t xml:space="preserve"> and dispatch </w:t>
      </w:r>
      <w:r w:rsidR="002D61D2" w:rsidRPr="00797E27">
        <w:rPr>
          <w:rFonts w:eastAsiaTheme="minorHAnsi"/>
        </w:rPr>
        <w:t xml:space="preserve">personnel </w:t>
      </w:r>
      <w:r w:rsidR="002D61D2">
        <w:rPr>
          <w:rFonts w:eastAsiaTheme="minorHAnsi"/>
        </w:rPr>
        <w:t>on t</w:t>
      </w:r>
      <w:r w:rsidR="002D61D2" w:rsidRPr="00797E27">
        <w:rPr>
          <w:rFonts w:eastAsiaTheme="minorHAnsi"/>
        </w:rPr>
        <w:t>he Boise, Payette,</w:t>
      </w:r>
      <w:r w:rsidR="002D61D2">
        <w:rPr>
          <w:rFonts w:eastAsiaTheme="minorHAnsi"/>
        </w:rPr>
        <w:t xml:space="preserve"> </w:t>
      </w:r>
      <w:r w:rsidR="002D61D2" w:rsidRPr="00797E27">
        <w:rPr>
          <w:rFonts w:eastAsiaTheme="minorHAnsi"/>
        </w:rPr>
        <w:t xml:space="preserve">and Salmon-Challis </w:t>
      </w:r>
      <w:r w:rsidR="002D61D2">
        <w:rPr>
          <w:rFonts w:eastAsiaTheme="minorHAnsi"/>
        </w:rPr>
        <w:t>N</w:t>
      </w:r>
      <w:r w:rsidR="002D61D2" w:rsidRPr="00797E27">
        <w:rPr>
          <w:rFonts w:eastAsiaTheme="minorHAnsi"/>
        </w:rPr>
        <w:t xml:space="preserve">ational </w:t>
      </w:r>
      <w:r w:rsidR="002D61D2">
        <w:rPr>
          <w:rFonts w:eastAsiaTheme="minorHAnsi"/>
        </w:rPr>
        <w:t>F</w:t>
      </w:r>
      <w:r w:rsidR="002D61D2" w:rsidRPr="00797E27">
        <w:rPr>
          <w:rFonts w:eastAsiaTheme="minorHAnsi"/>
        </w:rPr>
        <w:t xml:space="preserve">orests </w:t>
      </w:r>
      <w:r w:rsidR="002D61D2">
        <w:rPr>
          <w:rFonts w:eastAsiaTheme="minorHAnsi"/>
        </w:rPr>
        <w:t>provided flight following</w:t>
      </w:r>
      <w:r w:rsidR="002D61D2" w:rsidRPr="00797E27">
        <w:rPr>
          <w:rFonts w:eastAsiaTheme="minorHAnsi"/>
        </w:rPr>
        <w:t>.</w:t>
      </w:r>
      <w:r w:rsidR="002D61D2">
        <w:rPr>
          <w:rFonts w:eastAsiaTheme="minorHAnsi"/>
        </w:rPr>
        <w:t xml:space="preserve"> </w:t>
      </w:r>
      <w:r>
        <w:t xml:space="preserve">The Bonneville Power Administration provided funding for this research. </w:t>
      </w:r>
      <w:r w:rsidR="008F245C">
        <w:t>*Note- I hired Dan Isaak as a Post-Doc to assist with all facets of the field research</w:t>
      </w:r>
      <w:r w:rsidR="00B13221">
        <w:t xml:space="preserve"> so w</w:t>
      </w:r>
      <w:r w:rsidR="008F245C">
        <w:t xml:space="preserve">hen we have a competed draft, I will ask him for a friendly review. </w:t>
      </w:r>
      <w:r w:rsidR="004636E1">
        <w:rPr>
          <w:rFonts w:eastAsiaTheme="minorHAnsi"/>
        </w:rPr>
        <w:t xml:space="preserve"> </w:t>
      </w:r>
    </w:p>
    <w:p w14:paraId="15D52EF6" w14:textId="04C7A6DC" w:rsidR="001014F7" w:rsidRDefault="001014F7">
      <w:pPr>
        <w:rPr>
          <w:rFonts w:eastAsiaTheme="minorHAnsi"/>
        </w:rPr>
      </w:pPr>
      <w:r>
        <w:rPr>
          <w:rFonts w:eastAsiaTheme="minorHAnsi"/>
        </w:rPr>
        <w:br w:type="page"/>
      </w:r>
    </w:p>
    <w:p w14:paraId="35A403C8" w14:textId="77777777" w:rsidR="00F00DD9" w:rsidRDefault="00F57C62" w:rsidP="00F00DD9">
      <w:pPr>
        <w:spacing w:line="480" w:lineRule="auto"/>
        <w:rPr>
          <w:b/>
          <w:sz w:val="28"/>
          <w:szCs w:val="28"/>
        </w:rPr>
      </w:pPr>
      <w:bookmarkStart w:id="19" w:name="_Hlk62121833"/>
      <w:r>
        <w:rPr>
          <w:b/>
          <w:sz w:val="28"/>
          <w:szCs w:val="28"/>
        </w:rPr>
        <w:lastRenderedPageBreak/>
        <w:t xml:space="preserve">References </w:t>
      </w:r>
      <w:bookmarkEnd w:id="19"/>
    </w:p>
    <w:p w14:paraId="45E876AA" w14:textId="3F13023E" w:rsidR="00F00DD9" w:rsidRDefault="00F00DD9" w:rsidP="00F00DD9">
      <w:pPr>
        <w:spacing w:line="480" w:lineRule="auto"/>
        <w:ind w:left="720" w:hanging="720"/>
      </w:pPr>
      <w:r w:rsidRPr="00661BD1">
        <w:t>Al-</w:t>
      </w:r>
      <w:proofErr w:type="spellStart"/>
      <w:r w:rsidRPr="00661BD1">
        <w:t>Chokhachy</w:t>
      </w:r>
      <w:proofErr w:type="spellEnd"/>
      <w:r w:rsidRPr="00661BD1">
        <w:t xml:space="preserve">, R., </w:t>
      </w:r>
      <w:proofErr w:type="spellStart"/>
      <w:r w:rsidRPr="00661BD1">
        <w:t>Budy</w:t>
      </w:r>
      <w:proofErr w:type="spellEnd"/>
      <w:r w:rsidRPr="00661BD1">
        <w:t xml:space="preserve">, P., and Schaller, H. 2005. Understanding the signiﬁcance of redd counts: a comparison between two methods for estimating the abundance of and monitoring bull trout populations. N. Am. J. Fish. Manage. </w:t>
      </w:r>
      <w:r w:rsidRPr="00661BD1">
        <w:rPr>
          <w:b/>
          <w:bCs/>
        </w:rPr>
        <w:t>25</w:t>
      </w:r>
      <w:r w:rsidRPr="00661BD1">
        <w:t>:1505–1512.</w:t>
      </w:r>
    </w:p>
    <w:p w14:paraId="5749E208" w14:textId="77777777" w:rsidR="00F00DD9" w:rsidRPr="00661BD1" w:rsidRDefault="00F00DD9" w:rsidP="00F00DD9">
      <w:pPr>
        <w:spacing w:line="480" w:lineRule="auto"/>
        <w:ind w:left="720" w:hanging="720"/>
      </w:pPr>
    </w:p>
    <w:p w14:paraId="021D41B6" w14:textId="66A05FDC" w:rsidR="00F00DD9" w:rsidRPr="00661BD1" w:rsidRDefault="00F00DD9" w:rsidP="00F00DD9">
      <w:pPr>
        <w:spacing w:after="360" w:line="480" w:lineRule="auto"/>
        <w:ind w:left="720" w:hanging="720"/>
      </w:pPr>
      <w:r w:rsidRPr="00661BD1">
        <w:t xml:space="preserve">Anderson, D.R. 2001. The need to get the basics right in wildlife field studies. </w:t>
      </w:r>
      <w:proofErr w:type="spellStart"/>
      <w:r w:rsidRPr="00661BD1">
        <w:t>Wildl</w:t>
      </w:r>
      <w:proofErr w:type="spellEnd"/>
      <w:r w:rsidRPr="00661BD1">
        <w:t xml:space="preserve">. Soc. Bull. </w:t>
      </w:r>
      <w:r w:rsidRPr="00661BD1">
        <w:rPr>
          <w:b/>
          <w:bCs/>
        </w:rPr>
        <w:t>29</w:t>
      </w:r>
      <w:r w:rsidRPr="00661BD1">
        <w:t>: 1294-1297.</w:t>
      </w:r>
    </w:p>
    <w:p w14:paraId="376E9073" w14:textId="77777777" w:rsidR="00F00DD9" w:rsidRPr="00661BD1" w:rsidRDefault="00F00DD9" w:rsidP="00F00DD9">
      <w:pPr>
        <w:spacing w:after="360" w:line="480" w:lineRule="auto"/>
        <w:ind w:left="720" w:hanging="720"/>
      </w:pPr>
      <w:r w:rsidRPr="00661BD1">
        <w:t xml:space="preserve">Anderson, D.R. 2003. Response to </w:t>
      </w:r>
      <w:proofErr w:type="spellStart"/>
      <w:r w:rsidRPr="00661BD1">
        <w:t>Engeman</w:t>
      </w:r>
      <w:proofErr w:type="spellEnd"/>
      <w:r w:rsidRPr="00661BD1">
        <w:t xml:space="preserve">: index values rarely constitute reliable information. </w:t>
      </w:r>
      <w:proofErr w:type="spellStart"/>
      <w:r w:rsidRPr="00661BD1">
        <w:t>Wildl</w:t>
      </w:r>
      <w:proofErr w:type="spellEnd"/>
      <w:r w:rsidRPr="00661BD1">
        <w:t xml:space="preserve">. Soc. Bull. </w:t>
      </w:r>
      <w:r w:rsidRPr="00661BD1">
        <w:rPr>
          <w:b/>
          <w:bCs/>
        </w:rPr>
        <w:t>31</w:t>
      </w:r>
      <w:r w:rsidRPr="00661BD1">
        <w:t>: 288-291.</w:t>
      </w:r>
    </w:p>
    <w:p w14:paraId="27A86180" w14:textId="77777777" w:rsidR="00F00DD9" w:rsidRPr="00661BD1" w:rsidRDefault="00F00DD9" w:rsidP="00F00DD9">
      <w:pPr>
        <w:spacing w:after="360" w:line="480" w:lineRule="auto"/>
        <w:ind w:left="720" w:hanging="720"/>
        <w:rPr>
          <w:color w:val="222222"/>
        </w:rPr>
      </w:pPr>
      <w:proofErr w:type="spellStart"/>
      <w:r w:rsidRPr="00661BD1">
        <w:rPr>
          <w:color w:val="222222"/>
        </w:rPr>
        <w:t>Battin</w:t>
      </w:r>
      <w:proofErr w:type="spellEnd"/>
      <w:r w:rsidRPr="00661BD1">
        <w:rPr>
          <w:color w:val="222222"/>
        </w:rPr>
        <w:t xml:space="preserve">, J., Wiley, M.W., Ruckelshaus, M.H., Palmer, R.N., </w:t>
      </w:r>
      <w:proofErr w:type="spellStart"/>
      <w:r w:rsidRPr="00661BD1">
        <w:rPr>
          <w:color w:val="222222"/>
        </w:rPr>
        <w:t>Korb</w:t>
      </w:r>
      <w:proofErr w:type="spellEnd"/>
      <w:r w:rsidRPr="00661BD1">
        <w:rPr>
          <w:color w:val="222222"/>
        </w:rPr>
        <w:t xml:space="preserve">, E., </w:t>
      </w:r>
      <w:proofErr w:type="spellStart"/>
      <w:r w:rsidRPr="00661BD1">
        <w:rPr>
          <w:color w:val="222222"/>
        </w:rPr>
        <w:t>Bartz</w:t>
      </w:r>
      <w:proofErr w:type="spellEnd"/>
      <w:r w:rsidRPr="00661BD1">
        <w:rPr>
          <w:color w:val="222222"/>
        </w:rPr>
        <w:t xml:space="preserve">, K.K., and </w:t>
      </w:r>
      <w:proofErr w:type="spellStart"/>
      <w:r w:rsidRPr="00661BD1">
        <w:rPr>
          <w:color w:val="222222"/>
        </w:rPr>
        <w:t>Imaki</w:t>
      </w:r>
      <w:proofErr w:type="spellEnd"/>
      <w:r w:rsidRPr="00661BD1">
        <w:rPr>
          <w:color w:val="222222"/>
        </w:rPr>
        <w:t xml:space="preserve">, H. 2007. Projected impacts of climate change on salmon habitat restoration. </w:t>
      </w:r>
      <w:r w:rsidRPr="00661BD1">
        <w:rPr>
          <w:iCs/>
          <w:color w:val="222222"/>
        </w:rPr>
        <w:t xml:space="preserve">Proc. Natl. Acad. Sci. </w:t>
      </w:r>
      <w:r w:rsidRPr="00661BD1">
        <w:rPr>
          <w:b/>
          <w:iCs/>
          <w:color w:val="222222"/>
        </w:rPr>
        <w:t>104</w:t>
      </w:r>
      <w:r w:rsidRPr="00661BD1">
        <w:rPr>
          <w:color w:val="222222"/>
        </w:rPr>
        <w:t>: 6720-6725. doi:10.1073/pnas.0701685104. PMID:17412830.</w:t>
      </w:r>
    </w:p>
    <w:p w14:paraId="01B12E31" w14:textId="77777777" w:rsidR="00F00DD9" w:rsidRPr="00661BD1" w:rsidRDefault="00F00DD9" w:rsidP="00F00DD9">
      <w:pPr>
        <w:spacing w:after="360" w:line="480" w:lineRule="auto"/>
        <w:ind w:left="720" w:hanging="720"/>
      </w:pPr>
      <w:bookmarkStart w:id="20" w:name="_Hlk63662639"/>
      <w:r w:rsidRPr="00661BD1">
        <w:t>Beland, K.F. 1996. The relationship between redd counts and Atlantic salmon (</w:t>
      </w:r>
      <w:r w:rsidRPr="00661BD1">
        <w:rPr>
          <w:i/>
          <w:iCs/>
        </w:rPr>
        <w:t xml:space="preserve">Salmo </w:t>
      </w:r>
      <w:proofErr w:type="spellStart"/>
      <w:r w:rsidRPr="00661BD1">
        <w:rPr>
          <w:i/>
          <w:iCs/>
        </w:rPr>
        <w:t>salar</w:t>
      </w:r>
      <w:proofErr w:type="spellEnd"/>
      <w:r w:rsidRPr="00661BD1">
        <w:t xml:space="preserve">) parr populations in the </w:t>
      </w:r>
      <w:proofErr w:type="spellStart"/>
      <w:r w:rsidRPr="00661BD1">
        <w:t>Dennys</w:t>
      </w:r>
      <w:proofErr w:type="spellEnd"/>
      <w:r w:rsidRPr="00661BD1">
        <w:t xml:space="preserve"> River, Maine. Can. J. Fish. </w:t>
      </w:r>
      <w:proofErr w:type="spellStart"/>
      <w:r w:rsidRPr="00661BD1">
        <w:t>Aquat</w:t>
      </w:r>
      <w:proofErr w:type="spellEnd"/>
      <w:r w:rsidRPr="00661BD1">
        <w:t xml:space="preserve">. Sci. </w:t>
      </w:r>
      <w:r w:rsidRPr="00661BD1">
        <w:rPr>
          <w:b/>
          <w:bCs/>
        </w:rPr>
        <w:t>53</w:t>
      </w:r>
      <w:r w:rsidRPr="00661BD1">
        <w:t>: 513–519.</w:t>
      </w:r>
    </w:p>
    <w:bookmarkEnd w:id="20"/>
    <w:p w14:paraId="0545B43E" w14:textId="77777777" w:rsidR="00F00DD9" w:rsidRPr="00661BD1" w:rsidRDefault="00F00DD9" w:rsidP="00F00DD9">
      <w:pPr>
        <w:spacing w:after="360" w:line="480" w:lineRule="auto"/>
        <w:ind w:left="720" w:hanging="720"/>
      </w:pPr>
      <w:r w:rsidRPr="00661BD1">
        <w:t xml:space="preserve">Bonneau, J.L., and </w:t>
      </w:r>
      <w:proofErr w:type="spellStart"/>
      <w:r w:rsidRPr="00661BD1">
        <w:t>LaBar</w:t>
      </w:r>
      <w:proofErr w:type="spellEnd"/>
      <w:r w:rsidRPr="00661BD1">
        <w:t>, G. 1997. Interobserver and temporal bull trout redd count variability in tributaries of Lake Pend Oreille, Idaho: Completion Report. Department of fisheries and wildlife, University of Idaho, Moscow.</w:t>
      </w:r>
    </w:p>
    <w:p w14:paraId="5E2068F8" w14:textId="77777777" w:rsidR="00F00DD9" w:rsidRPr="00661BD1" w:rsidRDefault="00F00DD9" w:rsidP="00F00DD9">
      <w:pPr>
        <w:spacing w:after="360" w:line="480" w:lineRule="auto"/>
        <w:ind w:left="720" w:hanging="720"/>
      </w:pPr>
      <w:r w:rsidRPr="00661BD1">
        <w:rPr>
          <w:color w:val="000000" w:themeColor="text1"/>
          <w:lang w:val="en"/>
        </w:rPr>
        <w:t>Brannon,</w:t>
      </w:r>
      <w:r>
        <w:rPr>
          <w:color w:val="000000" w:themeColor="text1"/>
          <w:lang w:val="en"/>
        </w:rPr>
        <w:t xml:space="preserve"> </w:t>
      </w:r>
      <w:r w:rsidRPr="00661BD1">
        <w:rPr>
          <w:color w:val="000000" w:themeColor="text1"/>
          <w:lang w:val="en"/>
        </w:rPr>
        <w:t xml:space="preserve">E.L, </w:t>
      </w:r>
      <w:proofErr w:type="spellStart"/>
      <w:r w:rsidRPr="00661BD1">
        <w:rPr>
          <w:color w:val="000000" w:themeColor="text1"/>
          <w:lang w:val="en"/>
        </w:rPr>
        <w:t>Madiaon</w:t>
      </w:r>
      <w:proofErr w:type="spellEnd"/>
      <w:r w:rsidRPr="00661BD1">
        <w:rPr>
          <w:color w:val="000000" w:themeColor="text1"/>
          <w:lang w:val="en"/>
        </w:rPr>
        <w:t xml:space="preserve">, S.P., Quinn, T.P., and Talbot, A. 2004. </w:t>
      </w:r>
      <w:r w:rsidRPr="00661BD1">
        <w:rPr>
          <w:rStyle w:val="arttitle"/>
          <w:color w:val="333333"/>
          <w:shd w:val="clear" w:color="auto" w:fill="FFFFFF"/>
        </w:rPr>
        <w:t xml:space="preserve">Population structure of Columbia River Basin Chinook salmon and steelhead trout, </w:t>
      </w:r>
      <w:r w:rsidRPr="00661BD1">
        <w:rPr>
          <w:rStyle w:val="serialtitle"/>
          <w:shd w:val="clear" w:color="auto" w:fill="FFFFFF"/>
        </w:rPr>
        <w:t xml:space="preserve">Rev. Fish. Sci. </w:t>
      </w:r>
      <w:r w:rsidRPr="00661BD1">
        <w:rPr>
          <w:rStyle w:val="volumeissue"/>
          <w:color w:val="333333"/>
          <w:shd w:val="clear" w:color="auto" w:fill="FFFFFF"/>
        </w:rPr>
        <w:t xml:space="preserve">12: </w:t>
      </w:r>
      <w:r w:rsidRPr="00661BD1">
        <w:rPr>
          <w:rStyle w:val="pagerange"/>
          <w:shd w:val="clear" w:color="auto" w:fill="FFFFFF"/>
        </w:rPr>
        <w:t>99-232,</w:t>
      </w:r>
      <w:r w:rsidRPr="00661BD1">
        <w:rPr>
          <w:color w:val="333333"/>
          <w:shd w:val="clear" w:color="auto" w:fill="FFFFFF"/>
        </w:rPr>
        <w:t xml:space="preserve"> </w:t>
      </w:r>
      <w:r w:rsidRPr="00661BD1">
        <w:rPr>
          <w:rStyle w:val="doilink"/>
          <w:color w:val="333333"/>
          <w:shd w:val="clear" w:color="auto" w:fill="FFFFFF"/>
        </w:rPr>
        <w:t>doi:</w:t>
      </w:r>
      <w:hyperlink r:id="rId15" w:history="1">
        <w:r w:rsidRPr="00661BD1">
          <w:rPr>
            <w:rStyle w:val="Hyperlink"/>
            <w:color w:val="333333"/>
            <w:shd w:val="clear" w:color="auto" w:fill="FFFFFF"/>
          </w:rPr>
          <w:t>10.1080/10641260490280313</w:t>
        </w:r>
      </w:hyperlink>
      <w:r w:rsidRPr="00661BD1">
        <w:rPr>
          <w:rStyle w:val="doilink"/>
          <w:color w:val="333333"/>
          <w:shd w:val="clear" w:color="auto" w:fill="FFFFFF"/>
        </w:rPr>
        <w:t>.</w:t>
      </w:r>
    </w:p>
    <w:p w14:paraId="1C67D6A4" w14:textId="77777777" w:rsidR="00F00DD9" w:rsidRPr="00661BD1" w:rsidRDefault="00F00DD9" w:rsidP="00F00DD9">
      <w:pPr>
        <w:spacing w:after="360" w:line="480" w:lineRule="auto"/>
        <w:ind w:left="720" w:hanging="720"/>
      </w:pPr>
      <w:r w:rsidRPr="00661BD1">
        <w:lastRenderedPageBreak/>
        <w:t xml:space="preserve">Burner, C.J. 1951. Characteristics of spawning nests of Columbia River salmon. Fish. Bull. Fish. </w:t>
      </w:r>
      <w:proofErr w:type="spellStart"/>
      <w:r w:rsidRPr="00661BD1">
        <w:t>Wildl</w:t>
      </w:r>
      <w:proofErr w:type="spellEnd"/>
      <w:r w:rsidRPr="00661BD1">
        <w:t xml:space="preserve">. Serv. </w:t>
      </w:r>
      <w:r w:rsidRPr="00661BD1">
        <w:rPr>
          <w:b/>
          <w:bCs/>
        </w:rPr>
        <w:t>52</w:t>
      </w:r>
      <w:r w:rsidRPr="00661BD1">
        <w:t>: 97-110.</w:t>
      </w:r>
    </w:p>
    <w:p w14:paraId="56A212FD" w14:textId="77777777" w:rsidR="00F00DD9" w:rsidRPr="00661BD1" w:rsidRDefault="00F00DD9" w:rsidP="00F00DD9">
      <w:pPr>
        <w:spacing w:after="360" w:line="480" w:lineRule="auto"/>
        <w:ind w:left="720" w:hanging="720"/>
      </w:pPr>
      <w:proofErr w:type="spellStart"/>
      <w:r w:rsidRPr="00661BD1">
        <w:t>Chasco</w:t>
      </w:r>
      <w:proofErr w:type="spellEnd"/>
      <w:r w:rsidRPr="00661BD1">
        <w:t xml:space="preserve">, B.E., Ward, E.J., Hesse, J.A., Rabe, C., Kinzer, R., Vogel, J.L., and Orme, R. 2014. Evaluating the accuracy and precision of multiple abundance estimators using stat-space models: A case study for a threatened population of Chinook salmon in Johnson Creek, Idaho. N. Am. J. Fish. Manage. </w:t>
      </w:r>
      <w:r w:rsidRPr="00661BD1">
        <w:rPr>
          <w:b/>
          <w:bCs/>
        </w:rPr>
        <w:t>34</w:t>
      </w:r>
      <w:r w:rsidRPr="00661BD1">
        <w:t>: 945–954.</w:t>
      </w:r>
    </w:p>
    <w:p w14:paraId="22BF63B5" w14:textId="77777777" w:rsidR="00F00DD9" w:rsidRPr="00661BD1" w:rsidRDefault="00F00DD9" w:rsidP="00F00DD9">
      <w:pPr>
        <w:spacing w:after="360" w:line="480" w:lineRule="auto"/>
        <w:ind w:left="720" w:hanging="720"/>
        <w:rPr>
          <w:color w:val="222222"/>
          <w:shd w:val="clear" w:color="auto" w:fill="FFFFFF"/>
        </w:rPr>
      </w:pPr>
      <w:r w:rsidRPr="00661BD1">
        <w:rPr>
          <w:color w:val="222222"/>
          <w:shd w:val="clear" w:color="auto" w:fill="FFFFFF"/>
        </w:rPr>
        <w:t xml:space="preserve">Copeland, T., Hyatt, M.W. and Johnson, J. 2007. Comparison of methods used to age spring–summer Chinook </w:t>
      </w:r>
      <w:r>
        <w:rPr>
          <w:color w:val="222222"/>
          <w:shd w:val="clear" w:color="auto" w:fill="FFFFFF"/>
        </w:rPr>
        <w:t>s</w:t>
      </w:r>
      <w:r w:rsidRPr="00661BD1">
        <w:rPr>
          <w:color w:val="222222"/>
          <w:shd w:val="clear" w:color="auto" w:fill="FFFFFF"/>
        </w:rPr>
        <w:t xml:space="preserve">almon in Idaho: validation and simulated effects on estimated age composition. </w:t>
      </w:r>
      <w:r w:rsidRPr="00661BD1">
        <w:rPr>
          <w:color w:val="222222"/>
        </w:rPr>
        <w:t>N. Am. J. Fish. Manage.</w:t>
      </w:r>
      <w:r w:rsidRPr="00661BD1">
        <w:rPr>
          <w:color w:val="222222"/>
          <w:shd w:val="clear" w:color="auto" w:fill="FFFFFF"/>
        </w:rPr>
        <w:t xml:space="preserve"> </w:t>
      </w:r>
      <w:r w:rsidRPr="00661BD1">
        <w:rPr>
          <w:b/>
          <w:bCs/>
          <w:color w:val="222222"/>
        </w:rPr>
        <w:t>27</w:t>
      </w:r>
      <w:r w:rsidRPr="00661BD1">
        <w:rPr>
          <w:color w:val="222222"/>
        </w:rPr>
        <w:t>:</w:t>
      </w:r>
      <w:r w:rsidRPr="00661BD1">
        <w:rPr>
          <w:i/>
          <w:iCs/>
          <w:color w:val="222222"/>
        </w:rPr>
        <w:t xml:space="preserve"> </w:t>
      </w:r>
      <w:r w:rsidRPr="00661BD1">
        <w:rPr>
          <w:color w:val="222222"/>
          <w:shd w:val="clear" w:color="auto" w:fill="FFFFFF"/>
        </w:rPr>
        <w:t>1393-1401.</w:t>
      </w:r>
    </w:p>
    <w:p w14:paraId="2360CA88" w14:textId="77777777" w:rsidR="00F00DD9" w:rsidRPr="00661BD1" w:rsidRDefault="00F00DD9" w:rsidP="00F00DD9">
      <w:pPr>
        <w:spacing w:after="360" w:line="480" w:lineRule="auto"/>
        <w:ind w:left="720" w:hanging="720"/>
        <w:rPr>
          <w:color w:val="222222"/>
        </w:rPr>
      </w:pPr>
      <w:r w:rsidRPr="00661BD1">
        <w:rPr>
          <w:color w:val="222222"/>
        </w:rPr>
        <w:t xml:space="preserve">Crisp, D.T., and Carling, P.A. 1989. Observations on siting, dimensions and structure of salmonid redds. </w:t>
      </w:r>
      <w:r w:rsidRPr="00661BD1">
        <w:rPr>
          <w:color w:val="333333"/>
        </w:rPr>
        <w:t>J. Fish. Biol.</w:t>
      </w:r>
      <w:r w:rsidRPr="00661BD1">
        <w:rPr>
          <w:b/>
          <w:iCs/>
          <w:color w:val="222222"/>
        </w:rPr>
        <w:t xml:space="preserve"> 34</w:t>
      </w:r>
      <w:r w:rsidRPr="00661BD1">
        <w:rPr>
          <w:bCs/>
          <w:iCs/>
          <w:color w:val="222222"/>
        </w:rPr>
        <w:t>:</w:t>
      </w:r>
      <w:r w:rsidRPr="00661BD1">
        <w:rPr>
          <w:color w:val="222222"/>
        </w:rPr>
        <w:t xml:space="preserve"> 119-134. doi:10.1111/j.1095-</w:t>
      </w:r>
      <w:proofErr w:type="gramStart"/>
      <w:r w:rsidRPr="00661BD1">
        <w:rPr>
          <w:color w:val="222222"/>
        </w:rPr>
        <w:t>8649.1989.tb</w:t>
      </w:r>
      <w:proofErr w:type="gramEnd"/>
      <w:r w:rsidRPr="00661BD1">
        <w:rPr>
          <w:color w:val="222222"/>
        </w:rPr>
        <w:t>02962.x.</w:t>
      </w:r>
    </w:p>
    <w:p w14:paraId="53468A96" w14:textId="77777777" w:rsidR="00F00DD9" w:rsidRPr="00661BD1" w:rsidRDefault="00F00DD9" w:rsidP="00F00DD9">
      <w:pPr>
        <w:spacing w:after="360" w:line="480" w:lineRule="auto"/>
        <w:ind w:left="720" w:hanging="720"/>
      </w:pPr>
      <w:proofErr w:type="spellStart"/>
      <w:r w:rsidRPr="00661BD1">
        <w:t>Dauble</w:t>
      </w:r>
      <w:proofErr w:type="spellEnd"/>
      <w:r w:rsidRPr="00661BD1">
        <w:t xml:space="preserve">, D.D., and Watson, D.G. 1997. Status of fall Chinook salmon populations in the mid-Columbia River, 1948-1992. N. Am. J. Fish. Manage. </w:t>
      </w:r>
      <w:r w:rsidRPr="00661BD1">
        <w:rPr>
          <w:b/>
          <w:bCs/>
        </w:rPr>
        <w:t>17</w:t>
      </w:r>
      <w:r w:rsidRPr="00661BD1">
        <w:t>:283-300.</w:t>
      </w:r>
    </w:p>
    <w:p w14:paraId="543F8BC3" w14:textId="77777777" w:rsidR="00F00DD9" w:rsidRPr="00661BD1" w:rsidRDefault="00F00DD9" w:rsidP="00F00DD9">
      <w:pPr>
        <w:spacing w:after="360" w:line="480" w:lineRule="auto"/>
        <w:ind w:left="720" w:hanging="720"/>
      </w:pPr>
      <w:r w:rsidRPr="00661BD1">
        <w:t xml:space="preserve">Dunham, J., </w:t>
      </w:r>
      <w:proofErr w:type="spellStart"/>
      <w:r w:rsidRPr="00661BD1">
        <w:t>Rieman</w:t>
      </w:r>
      <w:proofErr w:type="spellEnd"/>
      <w:r w:rsidRPr="00661BD1">
        <w:t>, B., and Davis, K. 2001. Sources and magnitude of sampling error in redd counts for bull trout. N. Am. J. Fish. Manage. .</w:t>
      </w:r>
      <w:r w:rsidRPr="00661BD1">
        <w:rPr>
          <w:b/>
          <w:bCs/>
        </w:rPr>
        <w:t>21</w:t>
      </w:r>
      <w:r w:rsidRPr="00661BD1">
        <w:t>: 343–352. doi:10.1577/1548-8675(2001)021&lt;</w:t>
      </w:r>
      <w:proofErr w:type="gramStart"/>
      <w:r w:rsidRPr="00661BD1">
        <w:t>0343:SAMOSE</w:t>
      </w:r>
      <w:proofErr w:type="gramEnd"/>
      <w:r w:rsidRPr="00661BD1">
        <w:t>&gt;2.0.CO;2.</w:t>
      </w:r>
    </w:p>
    <w:p w14:paraId="24E18791" w14:textId="77777777" w:rsidR="00F00DD9" w:rsidRPr="00661BD1" w:rsidRDefault="00F00DD9" w:rsidP="00F00DD9">
      <w:pPr>
        <w:spacing w:after="360" w:line="480" w:lineRule="auto"/>
        <w:ind w:left="720" w:hanging="720"/>
      </w:pPr>
      <w:bookmarkStart w:id="21" w:name="_Hlk63663076"/>
      <w:proofErr w:type="spellStart"/>
      <w:r w:rsidRPr="00661BD1">
        <w:t>Emlen</w:t>
      </w:r>
      <w:proofErr w:type="spellEnd"/>
      <w:r w:rsidRPr="00661BD1">
        <w:t>, J.M. 1995. Population viability of the Snake River Chinook salmon (</w:t>
      </w:r>
      <w:proofErr w:type="spellStart"/>
      <w:r w:rsidRPr="00661BD1">
        <w:rPr>
          <w:i/>
          <w:iCs/>
        </w:rPr>
        <w:t>Oncorhyncus</w:t>
      </w:r>
      <w:proofErr w:type="spellEnd"/>
      <w:r w:rsidRPr="00661BD1">
        <w:rPr>
          <w:i/>
          <w:iCs/>
        </w:rPr>
        <w:t xml:space="preserve"> tshawytscha</w:t>
      </w:r>
      <w:r w:rsidRPr="00661BD1">
        <w:t xml:space="preserve">). Can. J. Fish. </w:t>
      </w:r>
      <w:proofErr w:type="spellStart"/>
      <w:r w:rsidRPr="00661BD1">
        <w:t>Aquat</w:t>
      </w:r>
      <w:proofErr w:type="spellEnd"/>
      <w:r w:rsidRPr="00661BD1">
        <w:t xml:space="preserve">. Sci. </w:t>
      </w:r>
      <w:r w:rsidRPr="00661BD1">
        <w:rPr>
          <w:b/>
          <w:bCs/>
        </w:rPr>
        <w:t>52</w:t>
      </w:r>
      <w:r w:rsidRPr="00661BD1">
        <w:t>(7): 1442-1448. doi:10.1139/f95-139.</w:t>
      </w:r>
    </w:p>
    <w:bookmarkEnd w:id="21"/>
    <w:p w14:paraId="7B1A8357" w14:textId="77777777" w:rsidR="00F00DD9" w:rsidRPr="00661BD1" w:rsidRDefault="00F00DD9" w:rsidP="00F00DD9">
      <w:pPr>
        <w:spacing w:after="360" w:line="480" w:lineRule="auto"/>
        <w:ind w:left="720" w:hanging="720"/>
      </w:pPr>
      <w:proofErr w:type="spellStart"/>
      <w:r w:rsidRPr="00661BD1">
        <w:lastRenderedPageBreak/>
        <w:t>Engeman</w:t>
      </w:r>
      <w:proofErr w:type="spellEnd"/>
      <w:r w:rsidRPr="00661BD1">
        <w:t xml:space="preserve">, R.M. 2005. Indexing principles and a widely applicable paradigm for indexing animal populations. Wild. Res. </w:t>
      </w:r>
      <w:r w:rsidRPr="00661BD1">
        <w:rPr>
          <w:b/>
          <w:bCs/>
        </w:rPr>
        <w:t>32</w:t>
      </w:r>
      <w:r w:rsidRPr="00661BD1">
        <w:t>: 203-210.</w:t>
      </w:r>
    </w:p>
    <w:p w14:paraId="432D8D40" w14:textId="77777777" w:rsidR="00F00DD9" w:rsidRPr="00661BD1" w:rsidRDefault="00F00DD9" w:rsidP="00F00DD9">
      <w:pPr>
        <w:spacing w:after="360" w:line="480" w:lineRule="auto"/>
        <w:ind w:left="720" w:hanging="720"/>
        <w:rPr>
          <w:color w:val="222222"/>
        </w:rPr>
      </w:pPr>
      <w:r w:rsidRPr="00661BD1">
        <w:rPr>
          <w:color w:val="222222"/>
        </w:rPr>
        <w:t xml:space="preserve">Fullerton, A.H., Anzalone, S., Moran, P., Van </w:t>
      </w:r>
      <w:proofErr w:type="spellStart"/>
      <w:r w:rsidRPr="00661BD1">
        <w:rPr>
          <w:color w:val="222222"/>
        </w:rPr>
        <w:t>Doornik</w:t>
      </w:r>
      <w:proofErr w:type="spellEnd"/>
      <w:r w:rsidRPr="00661BD1">
        <w:rPr>
          <w:color w:val="222222"/>
        </w:rPr>
        <w:t xml:space="preserve">, D.M., Copeland, T., and Zabel, R.W. 2016. Setting spatial conservation priorities despite incomplete data for characterizing metapopulations. </w:t>
      </w:r>
      <w:r w:rsidRPr="00661BD1">
        <w:rPr>
          <w:iCs/>
        </w:rPr>
        <w:t>Ecol. Appl.</w:t>
      </w:r>
      <w:r w:rsidRPr="00661BD1">
        <w:t xml:space="preserve"> </w:t>
      </w:r>
      <w:r w:rsidRPr="00661BD1">
        <w:rPr>
          <w:b/>
          <w:iCs/>
          <w:color w:val="222222"/>
        </w:rPr>
        <w:t>26:</w:t>
      </w:r>
      <w:r w:rsidRPr="00661BD1">
        <w:rPr>
          <w:color w:val="222222"/>
        </w:rPr>
        <w:t xml:space="preserve"> 2560-2580. doi:10.1002/eap.1411.</w:t>
      </w:r>
    </w:p>
    <w:p w14:paraId="4590B8C6" w14:textId="77777777" w:rsidR="00F00DD9" w:rsidRPr="00661BD1" w:rsidRDefault="00F00DD9" w:rsidP="00F00DD9">
      <w:pPr>
        <w:spacing w:after="360" w:line="480" w:lineRule="auto"/>
        <w:ind w:left="720" w:hanging="720"/>
        <w:rPr>
          <w:rStyle w:val="journal2"/>
          <w:rFonts w:eastAsiaTheme="minorHAnsi"/>
        </w:rPr>
      </w:pPr>
      <w:r w:rsidRPr="00661BD1">
        <w:rPr>
          <w:rStyle w:val="author3"/>
          <w:rFonts w:cs="Arial"/>
          <w:szCs w:val="17"/>
        </w:rPr>
        <w:t>Gallagher, S.P., and</w:t>
      </w:r>
      <w:r>
        <w:rPr>
          <w:rStyle w:val="author3"/>
          <w:rFonts w:cs="Arial"/>
          <w:szCs w:val="17"/>
        </w:rPr>
        <w:t xml:space="preserve"> </w:t>
      </w:r>
      <w:r w:rsidRPr="00661BD1">
        <w:rPr>
          <w:rStyle w:val="author3"/>
          <w:rFonts w:cs="Arial"/>
          <w:szCs w:val="17"/>
        </w:rPr>
        <w:t>Gallagher, C.M. 2005.</w:t>
      </w:r>
      <w:r w:rsidRPr="00661BD1">
        <w:rPr>
          <w:rStyle w:val="author3"/>
          <w:rFonts w:ascii="Arial" w:hAnsi="Arial" w:cs="Arial"/>
          <w:sz w:val="17"/>
          <w:szCs w:val="17"/>
        </w:rPr>
        <w:t xml:space="preserve"> </w:t>
      </w:r>
      <w:r w:rsidRPr="00661BD1">
        <w:rPr>
          <w:rStyle w:val="title3"/>
          <w:rFonts w:cs="Arial"/>
          <w:b w:val="0"/>
          <w:szCs w:val="25"/>
        </w:rPr>
        <w:t xml:space="preserve">Discrimination of Chinook salmon, </w:t>
      </w:r>
      <w:proofErr w:type="spellStart"/>
      <w:r w:rsidRPr="00661BD1">
        <w:rPr>
          <w:rStyle w:val="title3"/>
          <w:rFonts w:cs="Arial"/>
          <w:b w:val="0"/>
          <w:szCs w:val="25"/>
        </w:rPr>
        <w:t>coho</w:t>
      </w:r>
      <w:proofErr w:type="spellEnd"/>
      <w:r w:rsidRPr="00661BD1">
        <w:rPr>
          <w:rStyle w:val="title3"/>
          <w:rFonts w:cs="Arial"/>
          <w:b w:val="0"/>
          <w:szCs w:val="25"/>
        </w:rPr>
        <w:t xml:space="preserve"> salmon, and steelhead redds and evaluation of the use of redd data for estimating escapement in several unregulated streams in Northern California</w:t>
      </w:r>
      <w:r w:rsidRPr="00661BD1">
        <w:rPr>
          <w:rStyle w:val="title3"/>
          <w:rFonts w:cs="Arial"/>
          <w:szCs w:val="25"/>
        </w:rPr>
        <w:t xml:space="preserve">. </w:t>
      </w:r>
      <w:r w:rsidRPr="00661BD1">
        <w:rPr>
          <w:rStyle w:val="Emphasis"/>
          <w:rFonts w:cs="Arial"/>
          <w:szCs w:val="17"/>
        </w:rPr>
        <w:t>N. Am. J. Fish. Manage.</w:t>
      </w:r>
      <w:r w:rsidRPr="00661BD1">
        <w:rPr>
          <w:rStyle w:val="journal2"/>
          <w:rFonts w:cs="Arial"/>
          <w:szCs w:val="17"/>
        </w:rPr>
        <w:t xml:space="preserve"> </w:t>
      </w:r>
      <w:r w:rsidRPr="00661BD1">
        <w:rPr>
          <w:rStyle w:val="journal2"/>
          <w:rFonts w:cs="Arial"/>
          <w:b/>
          <w:bCs/>
          <w:szCs w:val="17"/>
        </w:rPr>
        <w:t>25</w:t>
      </w:r>
      <w:r w:rsidRPr="00661BD1">
        <w:rPr>
          <w:rStyle w:val="journal2"/>
          <w:rFonts w:cs="Arial"/>
          <w:szCs w:val="17"/>
        </w:rPr>
        <w:t>: 284–300. doi:10.1577/M04-016.1.</w:t>
      </w:r>
    </w:p>
    <w:p w14:paraId="5C0D6CAE" w14:textId="77777777" w:rsidR="00F00DD9" w:rsidRPr="00661BD1" w:rsidRDefault="00F00DD9" w:rsidP="00F00DD9">
      <w:pPr>
        <w:autoSpaceDE w:val="0"/>
        <w:autoSpaceDN w:val="0"/>
        <w:spacing w:after="360" w:line="480" w:lineRule="auto"/>
        <w:ind w:left="720" w:hanging="720"/>
      </w:pPr>
      <w:proofErr w:type="spellStart"/>
      <w:r w:rsidRPr="00661BD1">
        <w:t>Hassemer</w:t>
      </w:r>
      <w:proofErr w:type="spellEnd"/>
      <w:r w:rsidRPr="00661BD1">
        <w:t xml:space="preserve">, P.F. 1993. Salmon spawning ground surveys, 1989–92. Pacific Salmon Treaty Program Award Number NA17FP0168-02, Idaho Fish Game Rep. 01-10, Boise, Ida. Available from </w:t>
      </w:r>
      <w:hyperlink r:id="rId16" w:history="1">
        <w:r w:rsidRPr="00661BD1">
          <w:rPr>
            <w:rStyle w:val="Hyperlink"/>
          </w:rPr>
          <w:t>https://collaboration.idfg.idaho.gov/FisheriesTechnicalReports/Res-Hassemer1992%20Salmon%20Spawning%20Ground%20Surveys.pdf</w:t>
        </w:r>
      </w:hyperlink>
      <w:r w:rsidRPr="00661BD1">
        <w:t>.</w:t>
      </w:r>
    </w:p>
    <w:p w14:paraId="0A0F2682" w14:textId="77777777" w:rsidR="00F00DD9" w:rsidRPr="00661BD1" w:rsidRDefault="00F00DD9" w:rsidP="00F00DD9">
      <w:pPr>
        <w:spacing w:after="360" w:line="480" w:lineRule="auto"/>
        <w:ind w:left="720" w:hanging="720"/>
        <w:rPr>
          <w:rFonts w:eastAsiaTheme="minorHAnsi"/>
        </w:rPr>
      </w:pPr>
      <w:r w:rsidRPr="00661BD1">
        <w:t xml:space="preserve">Hemmingsen, A.R., </w:t>
      </w:r>
      <w:proofErr w:type="spellStart"/>
      <w:r w:rsidRPr="00661BD1">
        <w:t>Gunckel</w:t>
      </w:r>
      <w:proofErr w:type="spellEnd"/>
      <w:r w:rsidRPr="00661BD1">
        <w:t xml:space="preserve">, S.L., </w:t>
      </w:r>
      <w:proofErr w:type="spellStart"/>
      <w:r w:rsidRPr="00661BD1">
        <w:t>Shapart</w:t>
      </w:r>
      <w:proofErr w:type="spellEnd"/>
      <w:r w:rsidRPr="00661BD1">
        <w:t xml:space="preserve">, J.K., </w:t>
      </w:r>
      <w:proofErr w:type="spellStart"/>
      <w:r w:rsidRPr="00661BD1">
        <w:t>Bellerud</w:t>
      </w:r>
      <w:proofErr w:type="spellEnd"/>
      <w:r w:rsidRPr="00661BD1">
        <w:t>, B.L., Buchanan, D.V., and Howell, P.J. 2001a. Bull trout life history, genetics, habitat needs, and limiting factors in central and northeast Oregon. Bonneville Power Administration, Annual Report for 1997. Project Number 1995-054-00, Contract Number 228.</w:t>
      </w:r>
    </w:p>
    <w:p w14:paraId="0244EDCC" w14:textId="77777777" w:rsidR="00F00DD9" w:rsidRPr="00661BD1" w:rsidRDefault="00F00DD9" w:rsidP="00F00DD9">
      <w:pPr>
        <w:spacing w:after="360" w:line="480" w:lineRule="auto"/>
        <w:ind w:left="720" w:hanging="720"/>
        <w:rPr>
          <w:rFonts w:eastAsiaTheme="minorHAnsi"/>
        </w:rPr>
      </w:pPr>
      <w:r w:rsidRPr="00661BD1">
        <w:t xml:space="preserve">Hemmingsen, A.R., </w:t>
      </w:r>
      <w:proofErr w:type="spellStart"/>
      <w:r w:rsidRPr="00661BD1">
        <w:t>Bellerud</w:t>
      </w:r>
      <w:proofErr w:type="spellEnd"/>
      <w:r w:rsidRPr="00661BD1">
        <w:t xml:space="preserve">, B.L., </w:t>
      </w:r>
      <w:proofErr w:type="spellStart"/>
      <w:r w:rsidRPr="00661BD1">
        <w:t>Gunckel</w:t>
      </w:r>
      <w:proofErr w:type="spellEnd"/>
      <w:r w:rsidRPr="00661BD1">
        <w:t xml:space="preserve">, S.L, and Howell, P.J. 2001b. Bull trout life history, genetics, habitat needs, and limiting factors in central and northeast Oregon. Bonneville </w:t>
      </w:r>
      <w:r w:rsidRPr="00661BD1">
        <w:lastRenderedPageBreak/>
        <w:t>Power Administration, Annual Report for 1998. Project Number 1994-054-00, Contract Number 228.</w:t>
      </w:r>
    </w:p>
    <w:p w14:paraId="296350CD" w14:textId="77777777" w:rsidR="00F00DD9" w:rsidRPr="00661BD1" w:rsidRDefault="00F00DD9" w:rsidP="00F00DD9">
      <w:pPr>
        <w:autoSpaceDE w:val="0"/>
        <w:autoSpaceDN w:val="0"/>
        <w:adjustRightInd w:val="0"/>
        <w:spacing w:after="360" w:line="480" w:lineRule="auto"/>
        <w:ind w:left="720" w:hanging="720"/>
        <w:rPr>
          <w:color w:val="222222"/>
        </w:rPr>
      </w:pPr>
      <w:bookmarkStart w:id="22" w:name="_Hlk63663145"/>
      <w:r w:rsidRPr="00661BD1">
        <w:rPr>
          <w:color w:val="222222"/>
        </w:rPr>
        <w:t>Isaak, D.J., and Thurow, R.F. 2006. Network-scale spatial and temporal variation in Chinook salmon (</w:t>
      </w:r>
      <w:r w:rsidRPr="00661BD1">
        <w:rPr>
          <w:i/>
          <w:iCs/>
          <w:color w:val="222222"/>
        </w:rPr>
        <w:t>Oncorhynchus tshawytscha</w:t>
      </w:r>
      <w:r w:rsidRPr="00661BD1">
        <w:rPr>
          <w:color w:val="222222"/>
        </w:rPr>
        <w:t xml:space="preserve">) redd distributions: patterns inferred from spatially continuous replicate surveys. </w:t>
      </w:r>
      <w:r w:rsidRPr="00661BD1">
        <w:rPr>
          <w:iCs/>
          <w:color w:val="222222"/>
        </w:rPr>
        <w:t xml:space="preserve">Can. J. Fish. </w:t>
      </w:r>
      <w:proofErr w:type="spellStart"/>
      <w:r w:rsidRPr="00661BD1">
        <w:rPr>
          <w:iCs/>
          <w:color w:val="222222"/>
        </w:rPr>
        <w:t>Aquat</w:t>
      </w:r>
      <w:proofErr w:type="spellEnd"/>
      <w:r w:rsidRPr="00661BD1">
        <w:rPr>
          <w:iCs/>
          <w:color w:val="222222"/>
        </w:rPr>
        <w:t>. Sci.</w:t>
      </w:r>
      <w:r w:rsidRPr="00661BD1">
        <w:rPr>
          <w:color w:val="222222"/>
        </w:rPr>
        <w:t xml:space="preserve"> </w:t>
      </w:r>
      <w:r w:rsidRPr="00661BD1">
        <w:rPr>
          <w:b/>
          <w:iCs/>
          <w:color w:val="222222"/>
        </w:rPr>
        <w:t>63</w:t>
      </w:r>
      <w:r w:rsidRPr="00661BD1">
        <w:rPr>
          <w:bCs/>
          <w:iCs/>
          <w:color w:val="222222"/>
        </w:rPr>
        <w:t>(2):</w:t>
      </w:r>
      <w:r w:rsidRPr="00661BD1">
        <w:rPr>
          <w:color w:val="222222"/>
        </w:rPr>
        <w:t xml:space="preserve"> 285-296. Doi:10.1139/f05-214.</w:t>
      </w:r>
    </w:p>
    <w:bookmarkEnd w:id="22"/>
    <w:p w14:paraId="621F89F6" w14:textId="77777777" w:rsidR="00F00DD9" w:rsidRPr="00661BD1" w:rsidRDefault="00F00DD9" w:rsidP="00F00DD9">
      <w:pPr>
        <w:spacing w:after="360" w:line="480" w:lineRule="auto"/>
        <w:ind w:left="720" w:hanging="720"/>
      </w:pPr>
      <w:r w:rsidRPr="00661BD1">
        <w:t>King, J.; and Thurow, R. 1991. Sediment monitoring techniques validation. Progress Report prepared for Idaho Department of Health and Welfare, Division of Environmental Quality. U.S. Department of Agriculture, Forest Service, Intermountain Research Station, Boise, Ida.</w:t>
      </w:r>
    </w:p>
    <w:p w14:paraId="6EFC89C4" w14:textId="77777777" w:rsidR="00F00DD9" w:rsidRPr="00661BD1" w:rsidRDefault="00F00DD9" w:rsidP="00F00DD9">
      <w:pPr>
        <w:spacing w:after="360" w:line="480" w:lineRule="auto"/>
        <w:ind w:left="720" w:hanging="720"/>
      </w:pPr>
      <w:r w:rsidRPr="00661BD1">
        <w:t>Kucera, P.A., and Orme, R.W. 2007. Chinook salmon (</w:t>
      </w:r>
      <w:r w:rsidRPr="00661BD1">
        <w:rPr>
          <w:i/>
        </w:rPr>
        <w:t>Oncorhynchus tshawytscha</w:t>
      </w:r>
      <w:r w:rsidRPr="00661BD1">
        <w:t>) adult abundance monitoring in Lake Creek and the Secesh River, Idaho in 2006. Annual BPA report DOE/BP-00020615-1. Bonneville Power Administration. Portland, Ore.</w:t>
      </w:r>
    </w:p>
    <w:p w14:paraId="693E1784" w14:textId="77777777" w:rsidR="00F00DD9" w:rsidRPr="00661BD1" w:rsidRDefault="00F00DD9" w:rsidP="00F00DD9">
      <w:pPr>
        <w:spacing w:after="360" w:line="480" w:lineRule="auto"/>
        <w:ind w:left="720" w:hanging="720"/>
      </w:pPr>
      <w:r w:rsidRPr="00661BD1">
        <w:t xml:space="preserve">Lee, D.C., and Grant, W.E. 1995. A hierarchical approach to fisheries planning and modeling in the Columbia River Basin. Env. Manage. </w:t>
      </w:r>
      <w:r w:rsidRPr="00661BD1">
        <w:rPr>
          <w:b/>
          <w:bCs/>
        </w:rPr>
        <w:t>19</w:t>
      </w:r>
      <w:r w:rsidRPr="00661BD1">
        <w:t>: 17-25.</w:t>
      </w:r>
    </w:p>
    <w:p w14:paraId="0E1911C7" w14:textId="77777777" w:rsidR="00F00DD9" w:rsidRPr="00661BD1" w:rsidRDefault="00F00DD9" w:rsidP="00F00DD9">
      <w:pPr>
        <w:spacing w:after="360" w:line="480" w:lineRule="auto"/>
        <w:ind w:left="720" w:hanging="720"/>
      </w:pPr>
      <w:r w:rsidRPr="00661BD1">
        <w:rPr>
          <w:rFonts w:ascii="TimesNewRomanPSMT" w:eastAsiaTheme="minorHAnsi" w:hAnsi="TimesNewRomanPSMT" w:cs="TimesNewRomanPSMT"/>
        </w:rPr>
        <w:t>Mallet, J. 1974. Inventory of salmon and steelhead resources, habitat, use and demands. Job Performance Report. Idaho Department of Fish and Game, Boise, Ida.</w:t>
      </w:r>
    </w:p>
    <w:p w14:paraId="72CBA534" w14:textId="77777777" w:rsidR="00F00DD9" w:rsidRPr="00661BD1" w:rsidRDefault="00F00DD9" w:rsidP="00F00DD9">
      <w:pPr>
        <w:spacing w:after="360" w:line="480" w:lineRule="auto"/>
        <w:ind w:left="720" w:hanging="720"/>
      </w:pPr>
      <w:r w:rsidRPr="00661BD1">
        <w:rPr>
          <w:rFonts w:eastAsiaTheme="minorHAnsi"/>
        </w:rPr>
        <w:t xml:space="preserve">Matthews, G.M., and </w:t>
      </w:r>
      <w:proofErr w:type="spellStart"/>
      <w:r w:rsidRPr="00661BD1">
        <w:rPr>
          <w:rFonts w:eastAsiaTheme="minorHAnsi"/>
        </w:rPr>
        <w:t>Waples</w:t>
      </w:r>
      <w:proofErr w:type="spellEnd"/>
      <w:r w:rsidRPr="00661BD1">
        <w:rPr>
          <w:rFonts w:eastAsiaTheme="minorHAnsi"/>
        </w:rPr>
        <w:t>, R.S. 1991. Status review for Snake River spring and summer Chinook salmon. National Marine Fisheries Service, Seattle, Wash., NOAA Tech. Memo. NMFS F/NWC-200</w:t>
      </w:r>
      <w:r>
        <w:rPr>
          <w:rFonts w:eastAsiaTheme="minorHAnsi"/>
        </w:rPr>
        <w:t>.</w:t>
      </w:r>
      <w:r w:rsidRPr="00661BD1">
        <w:rPr>
          <w:rFonts w:eastAsiaTheme="minorHAnsi"/>
        </w:rPr>
        <w:t xml:space="preserve"> </w:t>
      </w:r>
    </w:p>
    <w:p w14:paraId="098DB8A6" w14:textId="77777777" w:rsidR="00F00DD9" w:rsidRPr="00661BD1" w:rsidRDefault="00F00DD9" w:rsidP="00F00DD9">
      <w:pPr>
        <w:autoSpaceDE w:val="0"/>
        <w:autoSpaceDN w:val="0"/>
        <w:adjustRightInd w:val="0"/>
        <w:spacing w:after="360" w:line="480" w:lineRule="auto"/>
        <w:ind w:left="720" w:hanging="720"/>
        <w:rPr>
          <w:color w:val="222222"/>
        </w:rPr>
      </w:pPr>
      <w:r w:rsidRPr="00661BD1">
        <w:rPr>
          <w:color w:val="222222"/>
        </w:rPr>
        <w:lastRenderedPageBreak/>
        <w:t xml:space="preserve">Maxell, B.A. 1999. A power analysis on the monitoring of bull trout stocks using redd counts. </w:t>
      </w:r>
      <w:r w:rsidRPr="00661BD1">
        <w:rPr>
          <w:iCs/>
        </w:rPr>
        <w:t>N. Am. J. Fish. Manage.</w:t>
      </w:r>
      <w:r w:rsidRPr="00661BD1">
        <w:t xml:space="preserve"> </w:t>
      </w:r>
      <w:r w:rsidRPr="00661BD1">
        <w:rPr>
          <w:b/>
          <w:iCs/>
          <w:color w:val="222222"/>
        </w:rPr>
        <w:t>19</w:t>
      </w:r>
      <w:r w:rsidRPr="00661BD1">
        <w:rPr>
          <w:iCs/>
          <w:color w:val="222222"/>
        </w:rPr>
        <w:t>:</w:t>
      </w:r>
      <w:r w:rsidRPr="00661BD1">
        <w:rPr>
          <w:color w:val="222222"/>
        </w:rPr>
        <w:t xml:space="preserve"> 860-866. Doi:10.1577/1548-8675(1999)019&lt;</w:t>
      </w:r>
      <w:proofErr w:type="gramStart"/>
      <w:r w:rsidRPr="00661BD1">
        <w:rPr>
          <w:color w:val="222222"/>
        </w:rPr>
        <w:t>0860:APAOTM</w:t>
      </w:r>
      <w:proofErr w:type="gramEnd"/>
      <w:r w:rsidRPr="00661BD1">
        <w:rPr>
          <w:color w:val="222222"/>
        </w:rPr>
        <w:t>&gt;2.0.CO;2.</w:t>
      </w:r>
    </w:p>
    <w:p w14:paraId="1CF17C6B" w14:textId="77777777" w:rsidR="00F00DD9" w:rsidRPr="00661BD1" w:rsidRDefault="00F00DD9" w:rsidP="00F00DD9">
      <w:pPr>
        <w:autoSpaceDE w:val="0"/>
        <w:autoSpaceDN w:val="0"/>
        <w:adjustRightInd w:val="0"/>
        <w:spacing w:after="360" w:line="480" w:lineRule="auto"/>
        <w:ind w:left="720" w:hanging="720"/>
        <w:rPr>
          <w:color w:val="222222"/>
        </w:rPr>
      </w:pPr>
      <w:r w:rsidRPr="00661BD1">
        <w:t xml:space="preserve">McCann, J., Chockley, B., Cooper, E., Hsu, B., Scheer, G., </w:t>
      </w:r>
      <w:proofErr w:type="spellStart"/>
      <w:r w:rsidRPr="00661BD1">
        <w:t>Haeseker</w:t>
      </w:r>
      <w:proofErr w:type="spellEnd"/>
      <w:r w:rsidRPr="00661BD1">
        <w:t xml:space="preserve">, S., Lessard, R., Copeland, T., Tinus, E., Storch, A., and </w:t>
      </w:r>
      <w:proofErr w:type="spellStart"/>
      <w:r w:rsidRPr="00661BD1">
        <w:t>Rawding</w:t>
      </w:r>
      <w:proofErr w:type="spellEnd"/>
      <w:r w:rsidRPr="00661BD1">
        <w:t xml:space="preserve">, D. 2019. Comparative survival study of PIT-tagged spring/summer/fall Chinook, summer steelhead, and sockeye. 2019 Annual Report, BPA Contract 19960200. Available from </w:t>
      </w:r>
      <w:hyperlink r:id="rId17" w:history="1">
        <w:r w:rsidRPr="00661BD1">
          <w:rPr>
            <w:rStyle w:val="Hyperlink"/>
          </w:rPr>
          <w:t>http://www.fpc.org/documents/CSS/2019CSSAnnualReport.pdf</w:t>
        </w:r>
      </w:hyperlink>
      <w:r w:rsidRPr="00661BD1">
        <w:t>.</w:t>
      </w:r>
    </w:p>
    <w:p w14:paraId="773ECC9D" w14:textId="77777777" w:rsidR="00F00DD9" w:rsidRPr="00661BD1" w:rsidRDefault="00F00DD9" w:rsidP="00F00DD9">
      <w:pPr>
        <w:spacing w:after="360" w:line="480" w:lineRule="auto"/>
        <w:ind w:left="720" w:hanging="720"/>
        <w:rPr>
          <w:color w:val="222222"/>
          <w:shd w:val="clear" w:color="auto" w:fill="FFFFFF"/>
        </w:rPr>
      </w:pPr>
      <w:proofErr w:type="spellStart"/>
      <w:r w:rsidRPr="00661BD1">
        <w:t>McElhany</w:t>
      </w:r>
      <w:proofErr w:type="spellEnd"/>
      <w:r w:rsidRPr="00661BD1">
        <w:t xml:space="preserve">, P., Ruckelshaus, M.H., Ford, M.J., Wainwright, T.C., and </w:t>
      </w:r>
      <w:proofErr w:type="spellStart"/>
      <w:r w:rsidRPr="00661BD1">
        <w:t>Bjorkstedt</w:t>
      </w:r>
      <w:proofErr w:type="spellEnd"/>
      <w:r w:rsidRPr="00661BD1">
        <w:t xml:space="preserve">, E.P. 2000. Viable salmonid populations and the recovery of evolutionarily significant units. U.S. Dept. </w:t>
      </w:r>
      <w:proofErr w:type="spellStart"/>
      <w:r w:rsidRPr="00661BD1">
        <w:t>Commer</w:t>
      </w:r>
      <w:proofErr w:type="spellEnd"/>
      <w:r w:rsidRPr="00661BD1">
        <w:t>., NOAA Tech. Memo. NMFS-NWFSC-42.</w:t>
      </w:r>
    </w:p>
    <w:p w14:paraId="3F3CA8A2" w14:textId="77777777" w:rsidR="00F00DD9" w:rsidRPr="00661BD1" w:rsidRDefault="00F00DD9" w:rsidP="00F00DD9">
      <w:pPr>
        <w:spacing w:after="360" w:line="480" w:lineRule="auto"/>
        <w:ind w:left="720" w:hanging="720"/>
        <w:rPr>
          <w:bCs/>
        </w:rPr>
      </w:pPr>
      <w:proofErr w:type="spellStart"/>
      <w:r w:rsidRPr="00661BD1">
        <w:rPr>
          <w:bCs/>
        </w:rPr>
        <w:t>Meffe</w:t>
      </w:r>
      <w:proofErr w:type="spellEnd"/>
      <w:r w:rsidRPr="00661BD1">
        <w:rPr>
          <w:bCs/>
        </w:rPr>
        <w:t xml:space="preserve">, G.K. 1986. Conservation genetics and the management of endangered fishes.  Fisheries </w:t>
      </w:r>
      <w:r w:rsidRPr="00661BD1">
        <w:rPr>
          <w:b/>
        </w:rPr>
        <w:t>11</w:t>
      </w:r>
      <w:r w:rsidRPr="00661BD1">
        <w:rPr>
          <w:bCs/>
        </w:rPr>
        <w:t xml:space="preserve">: 14-23.  </w:t>
      </w:r>
      <w:proofErr w:type="spellStart"/>
      <w:r w:rsidRPr="00661BD1">
        <w:rPr>
          <w:bCs/>
        </w:rPr>
        <w:t>doi</w:t>
      </w:r>
      <w:proofErr w:type="spellEnd"/>
      <w:r w:rsidRPr="00661BD1">
        <w:rPr>
          <w:bCs/>
        </w:rPr>
        <w:t>: 10.1577/1548-8446(1986)011&lt;</w:t>
      </w:r>
      <w:proofErr w:type="gramStart"/>
      <w:r w:rsidRPr="00661BD1">
        <w:rPr>
          <w:bCs/>
        </w:rPr>
        <w:t>0014:CGATMO</w:t>
      </w:r>
      <w:proofErr w:type="gramEnd"/>
      <w:r w:rsidRPr="00661BD1">
        <w:rPr>
          <w:bCs/>
        </w:rPr>
        <w:t>&gt;2.0CO:2.</w:t>
      </w:r>
    </w:p>
    <w:p w14:paraId="151E2399" w14:textId="77777777" w:rsidR="00F00DD9" w:rsidRPr="00661BD1" w:rsidRDefault="00F00DD9" w:rsidP="00F00DD9">
      <w:pPr>
        <w:spacing w:after="360" w:line="480" w:lineRule="auto"/>
        <w:ind w:left="720" w:hanging="720"/>
        <w:rPr>
          <w:color w:val="222222"/>
          <w:shd w:val="clear" w:color="auto" w:fill="FFFFFF"/>
        </w:rPr>
      </w:pPr>
      <w:proofErr w:type="spellStart"/>
      <w:r w:rsidRPr="00661BD1">
        <w:rPr>
          <w:rFonts w:ascii="TimesNewRomanPSMT" w:eastAsiaTheme="minorHAnsi" w:hAnsi="TimesNewRomanPSMT" w:cs="TimesNewRomanPSMT"/>
        </w:rPr>
        <w:t>Minshall</w:t>
      </w:r>
      <w:proofErr w:type="spellEnd"/>
      <w:r w:rsidRPr="00661BD1">
        <w:rPr>
          <w:rFonts w:ascii="TimesNewRomanPSMT" w:eastAsiaTheme="minorHAnsi" w:hAnsi="TimesNewRomanPSMT" w:cs="TimesNewRomanPSMT"/>
        </w:rPr>
        <w:t xml:space="preserve">, G.W., Brock, J.T., and Andrews, D.A. 1981. Biological, water quality and aquatic habitat response to wildfire in the Middle Fork of the Salmon River and its tributaries. Idaho State University, Pocatello, Ida. </w:t>
      </w:r>
    </w:p>
    <w:p w14:paraId="404868C4" w14:textId="77777777" w:rsidR="00F00DD9" w:rsidRPr="00661BD1" w:rsidRDefault="00F00DD9" w:rsidP="00F00DD9">
      <w:pPr>
        <w:spacing w:after="360" w:line="480" w:lineRule="auto"/>
        <w:ind w:left="720" w:hanging="720"/>
        <w:rPr>
          <w:color w:val="222222"/>
          <w:shd w:val="clear" w:color="auto" w:fill="FFFFFF"/>
        </w:rPr>
      </w:pPr>
      <w:r w:rsidRPr="00661BD1">
        <w:rPr>
          <w:color w:val="222222"/>
          <w:shd w:val="clear" w:color="auto" w:fill="FFFFFF"/>
        </w:rPr>
        <w:t xml:space="preserve">Morgan, R.P., Kline, K.M., Kline, M.J., Cushman, S.F., Sell, M.T., </w:t>
      </w:r>
      <w:proofErr w:type="spellStart"/>
      <w:r w:rsidRPr="00661BD1">
        <w:rPr>
          <w:color w:val="222222"/>
          <w:shd w:val="clear" w:color="auto" w:fill="FFFFFF"/>
        </w:rPr>
        <w:t>Weitzell</w:t>
      </w:r>
      <w:proofErr w:type="spellEnd"/>
      <w:r w:rsidRPr="00661BD1">
        <w:rPr>
          <w:color w:val="222222"/>
          <w:shd w:val="clear" w:color="auto" w:fill="FFFFFF"/>
        </w:rPr>
        <w:t xml:space="preserve"> Jr, R.E. and Churchill, J.B., 2012. Stream conductivity: relationships to land use, chloride, and fishes in Maryland streams. </w:t>
      </w:r>
      <w:r w:rsidRPr="00661BD1">
        <w:rPr>
          <w:color w:val="222222"/>
        </w:rPr>
        <w:t>N. Am. J. Fish. Manage.</w:t>
      </w:r>
      <w:r w:rsidRPr="00661BD1">
        <w:rPr>
          <w:color w:val="222222"/>
          <w:shd w:val="clear" w:color="auto" w:fill="FFFFFF"/>
        </w:rPr>
        <w:t xml:space="preserve"> </w:t>
      </w:r>
      <w:r w:rsidRPr="00661BD1">
        <w:rPr>
          <w:b/>
          <w:bCs/>
          <w:color w:val="222222"/>
        </w:rPr>
        <w:t>32</w:t>
      </w:r>
      <w:r w:rsidRPr="00661BD1">
        <w:rPr>
          <w:color w:val="222222"/>
          <w:shd w:val="clear" w:color="auto" w:fill="FFFFFF"/>
        </w:rPr>
        <w:t>: 941-952.</w:t>
      </w:r>
    </w:p>
    <w:p w14:paraId="34E80C48" w14:textId="77777777" w:rsidR="00F00DD9" w:rsidRPr="00661BD1" w:rsidRDefault="00F00DD9" w:rsidP="00F00DD9">
      <w:pPr>
        <w:spacing w:after="360" w:line="480" w:lineRule="auto"/>
        <w:ind w:left="720" w:hanging="720"/>
      </w:pPr>
      <w:proofErr w:type="spellStart"/>
      <w:r w:rsidRPr="00661BD1">
        <w:lastRenderedPageBreak/>
        <w:t>Muhlfeld</w:t>
      </w:r>
      <w:proofErr w:type="spellEnd"/>
      <w:r w:rsidRPr="00661BD1">
        <w:t xml:space="preserve">, C.C., Taper, M.L., Staples, D.F., and Shepard, B.B. 2006. Observer error structure in bull trout redd counts in Montana streams: Implications for inference on true redd numbers. Tran. Am. Fish. Soc. </w:t>
      </w:r>
      <w:r w:rsidRPr="00661BD1">
        <w:rPr>
          <w:b/>
          <w:bCs/>
        </w:rPr>
        <w:t>135</w:t>
      </w:r>
      <w:r w:rsidRPr="00661BD1">
        <w:t>: 643–654.</w:t>
      </w:r>
    </w:p>
    <w:p w14:paraId="452C0145" w14:textId="77777777" w:rsidR="00F00DD9" w:rsidRPr="00661BD1" w:rsidRDefault="00F00DD9" w:rsidP="00F00DD9">
      <w:pPr>
        <w:autoSpaceDE w:val="0"/>
        <w:autoSpaceDN w:val="0"/>
        <w:adjustRightInd w:val="0"/>
        <w:spacing w:line="480" w:lineRule="auto"/>
        <w:ind w:left="720" w:hanging="720"/>
        <w:rPr>
          <w:color w:val="222222"/>
        </w:rPr>
      </w:pPr>
      <w:r w:rsidRPr="00661BD1">
        <w:rPr>
          <w:color w:val="222222"/>
        </w:rPr>
        <w:t xml:space="preserve"> Murdoch, A.R., </w:t>
      </w:r>
      <w:proofErr w:type="spellStart"/>
      <w:r w:rsidRPr="00661BD1">
        <w:rPr>
          <w:color w:val="222222"/>
        </w:rPr>
        <w:t>Frady</w:t>
      </w:r>
      <w:proofErr w:type="spellEnd"/>
      <w:r w:rsidRPr="00661BD1">
        <w:rPr>
          <w:color w:val="222222"/>
        </w:rPr>
        <w:t xml:space="preserve">, C.H., Hughes, M.S., and See, K. 2019. Estimating population size and observation bias for spring Chinook salmon. Conservation Science and Practice </w:t>
      </w:r>
      <w:r w:rsidRPr="00661BD1">
        <w:rPr>
          <w:b/>
          <w:bCs/>
          <w:color w:val="222222"/>
        </w:rPr>
        <w:t>1</w:t>
      </w:r>
      <w:r w:rsidRPr="00661BD1">
        <w:rPr>
          <w:color w:val="222222"/>
        </w:rPr>
        <w:t>(11): e120.</w:t>
      </w:r>
    </w:p>
    <w:p w14:paraId="4439891C" w14:textId="77777777" w:rsidR="00F00DD9" w:rsidRPr="00661BD1" w:rsidRDefault="00F00DD9" w:rsidP="00F00DD9">
      <w:pPr>
        <w:autoSpaceDE w:val="0"/>
        <w:autoSpaceDN w:val="0"/>
        <w:adjustRightInd w:val="0"/>
        <w:spacing w:line="480" w:lineRule="auto"/>
        <w:ind w:left="720" w:hanging="720"/>
      </w:pPr>
    </w:p>
    <w:p w14:paraId="6E4DD73A" w14:textId="77777777" w:rsidR="00F00DD9" w:rsidRPr="00661BD1" w:rsidRDefault="00F00DD9" w:rsidP="00F00DD9">
      <w:pPr>
        <w:spacing w:after="360" w:line="480" w:lineRule="auto"/>
        <w:ind w:left="720" w:hanging="720"/>
        <w:rPr>
          <w:rFonts w:eastAsia="Times New Roman"/>
        </w:rPr>
      </w:pPr>
      <w:r w:rsidRPr="00661BD1">
        <w:t xml:space="preserve">National Marine Fisheries Service (NMFS). 2017. ESA recovery plan for Snake River spring/summer Chinook salmon </w:t>
      </w:r>
      <w:r w:rsidRPr="00661BD1">
        <w:rPr>
          <w:iCs/>
        </w:rPr>
        <w:t>(</w:t>
      </w:r>
      <w:r w:rsidRPr="00661BD1">
        <w:rPr>
          <w:i/>
        </w:rPr>
        <w:t>Oncorhynchus tshawytscha</w:t>
      </w:r>
      <w:r w:rsidRPr="00661BD1">
        <w:rPr>
          <w:iCs/>
        </w:rPr>
        <w:t>)</w:t>
      </w:r>
      <w:r w:rsidRPr="00661BD1">
        <w:rPr>
          <w:i/>
          <w:iCs/>
        </w:rPr>
        <w:t xml:space="preserve"> </w:t>
      </w:r>
      <w:r w:rsidRPr="00661BD1">
        <w:t xml:space="preserve">&amp; Snake River basin steelhead </w:t>
      </w:r>
      <w:r w:rsidRPr="00661BD1">
        <w:rPr>
          <w:iCs/>
        </w:rPr>
        <w:t>(</w:t>
      </w:r>
      <w:r w:rsidRPr="00661BD1">
        <w:rPr>
          <w:i/>
        </w:rPr>
        <w:t>Oncorhynchus mykiss</w:t>
      </w:r>
      <w:r w:rsidRPr="00661BD1">
        <w:rPr>
          <w:iCs/>
        </w:rPr>
        <w:t>)</w:t>
      </w:r>
      <w:r>
        <w:rPr>
          <w:iCs/>
        </w:rPr>
        <w:t>.</w:t>
      </w:r>
      <w:r w:rsidRPr="00661BD1">
        <w:rPr>
          <w:iCs/>
        </w:rPr>
        <w:t xml:space="preserve"> Available from </w:t>
      </w:r>
      <w:hyperlink r:id="rId18" w:history="1">
        <w:r w:rsidRPr="00661BD1">
          <w:rPr>
            <w:rStyle w:val="Hyperlink"/>
          </w:rPr>
          <w:t>https://www.fisheries.noaa.gov/resource/document/recovery-plan-snake-river-spring-summer-chinook-salmon-and-snake-river-basin</w:t>
        </w:r>
      </w:hyperlink>
      <w:r w:rsidRPr="00661BD1">
        <w:t>.</w:t>
      </w:r>
    </w:p>
    <w:p w14:paraId="3B46C707" w14:textId="77777777" w:rsidR="00F00DD9" w:rsidRPr="00661BD1" w:rsidRDefault="00F00DD9" w:rsidP="00F00DD9">
      <w:pPr>
        <w:spacing w:after="360" w:line="480" w:lineRule="auto"/>
        <w:ind w:left="720" w:hanging="720"/>
      </w:pPr>
      <w:r w:rsidRPr="00661BD1">
        <w:t>National Marine Fisheries Service (NMFS). 2000. Conservation of Columbia Basin fish: Draft basin-wide salmon recovery strategy (update of the all-H paper). Volume 2. July 27, 2000. Prepared by National Marine Fisheries Service in consultation with the Federal Caucus.</w:t>
      </w:r>
    </w:p>
    <w:p w14:paraId="254E343B" w14:textId="77777777" w:rsidR="00F00DD9" w:rsidRPr="00661BD1" w:rsidRDefault="00F00DD9" w:rsidP="00F00DD9">
      <w:pPr>
        <w:spacing w:after="360" w:line="480" w:lineRule="auto"/>
        <w:ind w:left="720" w:hanging="720"/>
      </w:pPr>
      <w:r w:rsidRPr="00661BD1">
        <w:t>National Research Council (NRC). 1996. Upstream: salmon and society in the Pacific Northwest. National Academy Press, Washington, D.C. pp. 39-66.</w:t>
      </w:r>
    </w:p>
    <w:p w14:paraId="4436895C" w14:textId="77777777" w:rsidR="00F00DD9" w:rsidRPr="00661BD1" w:rsidRDefault="00F00DD9" w:rsidP="00F00DD9">
      <w:pPr>
        <w:spacing w:after="360" w:line="480" w:lineRule="auto"/>
        <w:ind w:left="720" w:hanging="720"/>
      </w:pPr>
      <w:proofErr w:type="spellStart"/>
      <w:r w:rsidRPr="00661BD1">
        <w:t>Nehlsen</w:t>
      </w:r>
      <w:proofErr w:type="spellEnd"/>
      <w:r w:rsidRPr="00661BD1">
        <w:t xml:space="preserve">, W., Williams, J.E., and </w:t>
      </w:r>
      <w:proofErr w:type="spellStart"/>
      <w:r w:rsidRPr="00661BD1">
        <w:t>Lichatowich</w:t>
      </w:r>
      <w:proofErr w:type="spellEnd"/>
      <w:r w:rsidRPr="00661BD1">
        <w:t xml:space="preserve">, J.A. 1991. Pacific salmon at the crossroads: stocks at risk from California, Oregon, Idaho, and Washington. Fisheries </w:t>
      </w:r>
      <w:r w:rsidRPr="00661BD1">
        <w:rPr>
          <w:b/>
          <w:bCs/>
        </w:rPr>
        <w:t>16</w:t>
      </w:r>
      <w:r w:rsidRPr="00661BD1">
        <w:t>: 4-21. doi:10.1577/1548-8446(1991)016&lt;</w:t>
      </w:r>
      <w:proofErr w:type="gramStart"/>
      <w:r w:rsidRPr="00661BD1">
        <w:t>0004:PSATCS</w:t>
      </w:r>
      <w:proofErr w:type="gramEnd"/>
      <w:r w:rsidRPr="00661BD1">
        <w:t>&gt;2.0.CO;2.</w:t>
      </w:r>
    </w:p>
    <w:p w14:paraId="7B4064A9" w14:textId="77777777" w:rsidR="00F00DD9" w:rsidRPr="00661BD1" w:rsidRDefault="00F00DD9" w:rsidP="00F00DD9">
      <w:pPr>
        <w:spacing w:after="360" w:line="480" w:lineRule="auto"/>
        <w:ind w:left="720" w:hanging="720"/>
        <w:rPr>
          <w:bCs/>
        </w:rPr>
      </w:pPr>
      <w:r w:rsidRPr="00661BD1">
        <w:rPr>
          <w:color w:val="000000"/>
          <w:lang w:val="en"/>
        </w:rPr>
        <w:lastRenderedPageBreak/>
        <w:t xml:space="preserve">Neville, H.M., Isaak, D.J., Dunham, J.B., </w:t>
      </w:r>
      <w:proofErr w:type="spellStart"/>
      <w:r w:rsidRPr="00661BD1">
        <w:rPr>
          <w:color w:val="000000"/>
          <w:lang w:val="en"/>
        </w:rPr>
        <w:t>Thurow</w:t>
      </w:r>
      <w:proofErr w:type="spellEnd"/>
      <w:r w:rsidRPr="00661BD1">
        <w:rPr>
          <w:color w:val="000000"/>
          <w:lang w:val="en"/>
        </w:rPr>
        <w:t xml:space="preserve">, R.F., and </w:t>
      </w:r>
      <w:proofErr w:type="spellStart"/>
      <w:r w:rsidRPr="00661BD1">
        <w:rPr>
          <w:color w:val="000000"/>
          <w:lang w:val="en"/>
        </w:rPr>
        <w:t>Rieman</w:t>
      </w:r>
      <w:proofErr w:type="spellEnd"/>
      <w:r w:rsidRPr="00661BD1">
        <w:rPr>
          <w:color w:val="000000"/>
          <w:lang w:val="en"/>
        </w:rPr>
        <w:t>, B.E. 2006. Fine-scale natal homing and localized movement as shaped by sex and spawning habitat in Chinook salmon: Insights from spatial autocorrelation analysis of individual genotypes. Mol. Ecol. 15: 4589-4602.</w:t>
      </w:r>
      <w:r w:rsidRPr="00661BD1" w:rsidDel="00325234">
        <w:rPr>
          <w:bCs/>
        </w:rPr>
        <w:t xml:space="preserve"> </w:t>
      </w:r>
    </w:p>
    <w:p w14:paraId="7062AA37" w14:textId="77777777" w:rsidR="00F00DD9" w:rsidRPr="00661BD1" w:rsidRDefault="00F00DD9" w:rsidP="00F00DD9">
      <w:pPr>
        <w:spacing w:after="360" w:line="480" w:lineRule="auto"/>
        <w:ind w:left="720" w:hanging="720"/>
        <w:rPr>
          <w:rFonts w:eastAsia="Times New Roman"/>
        </w:rPr>
      </w:pPr>
      <w:r w:rsidRPr="00661BD1">
        <w:rPr>
          <w:rFonts w:eastAsia="Times New Roman"/>
        </w:rPr>
        <w:t xml:space="preserve">Nichols, J.D. and </w:t>
      </w:r>
      <w:proofErr w:type="spellStart"/>
      <w:r w:rsidRPr="00661BD1">
        <w:rPr>
          <w:rFonts w:eastAsia="Times New Roman"/>
        </w:rPr>
        <w:t>MacKenzie</w:t>
      </w:r>
      <w:proofErr w:type="spellEnd"/>
      <w:r w:rsidRPr="00661BD1">
        <w:rPr>
          <w:rFonts w:eastAsia="Times New Roman"/>
        </w:rPr>
        <w:t xml:space="preserve">, D.I. 2004. Abundance estimation and Conservation Biology. </w:t>
      </w:r>
      <w:r w:rsidRPr="00661BD1">
        <w:rPr>
          <w:rStyle w:val="Strong"/>
          <w:color w:val="111111"/>
          <w:shd w:val="clear" w:color="auto" w:fill="FFFFFF"/>
        </w:rPr>
        <w:t xml:space="preserve">Anim. </w:t>
      </w:r>
      <w:proofErr w:type="spellStart"/>
      <w:r w:rsidRPr="00661BD1">
        <w:rPr>
          <w:rStyle w:val="Strong"/>
          <w:color w:val="111111"/>
          <w:shd w:val="clear" w:color="auto" w:fill="FFFFFF"/>
        </w:rPr>
        <w:t>Biodivers</w:t>
      </w:r>
      <w:proofErr w:type="spellEnd"/>
      <w:r w:rsidRPr="00661BD1">
        <w:rPr>
          <w:rStyle w:val="Strong"/>
          <w:color w:val="111111"/>
          <w:shd w:val="clear" w:color="auto" w:fill="FFFFFF"/>
        </w:rPr>
        <w:t xml:space="preserve">. </w:t>
      </w:r>
      <w:proofErr w:type="spellStart"/>
      <w:r w:rsidRPr="00661BD1">
        <w:rPr>
          <w:rStyle w:val="Strong"/>
          <w:color w:val="111111"/>
          <w:shd w:val="clear" w:color="auto" w:fill="FFFFFF"/>
        </w:rPr>
        <w:t>Conserv</w:t>
      </w:r>
      <w:proofErr w:type="spellEnd"/>
      <w:r w:rsidRPr="00661BD1">
        <w:rPr>
          <w:rStyle w:val="Strong"/>
          <w:rFonts w:ascii="Arial" w:hAnsi="Arial" w:cs="Arial"/>
          <w:color w:val="111111"/>
          <w:sz w:val="27"/>
          <w:szCs w:val="27"/>
          <w:shd w:val="clear" w:color="auto" w:fill="FFFFFF"/>
        </w:rPr>
        <w:t>.</w:t>
      </w:r>
      <w:r w:rsidRPr="00661BD1">
        <w:rPr>
          <w:rFonts w:eastAsia="Times New Roman"/>
        </w:rPr>
        <w:t xml:space="preserve"> </w:t>
      </w:r>
      <w:r w:rsidRPr="00661BD1">
        <w:rPr>
          <w:rFonts w:eastAsia="Times New Roman"/>
          <w:b/>
          <w:bCs/>
        </w:rPr>
        <w:t>27</w:t>
      </w:r>
      <w:r w:rsidRPr="00661BD1">
        <w:rPr>
          <w:rFonts w:eastAsia="Times New Roman"/>
        </w:rPr>
        <w:t>: 437–439.</w:t>
      </w:r>
    </w:p>
    <w:p w14:paraId="142905E1" w14:textId="77777777" w:rsidR="00F00DD9" w:rsidRPr="00661BD1" w:rsidRDefault="00F00DD9" w:rsidP="00F00DD9">
      <w:pPr>
        <w:spacing w:after="360" w:line="480" w:lineRule="auto"/>
        <w:ind w:left="720" w:hanging="720"/>
      </w:pPr>
      <w:r w:rsidRPr="00661BD1">
        <w:t>Northwest Power Planning Council (NWPPC). 1994. 1994 Columbia River Basin fish and wildlife program. Portland, Ore.</w:t>
      </w:r>
    </w:p>
    <w:p w14:paraId="04D352FF" w14:textId="77777777" w:rsidR="00F00DD9" w:rsidRPr="00661BD1" w:rsidRDefault="00F00DD9" w:rsidP="00F00DD9">
      <w:pPr>
        <w:autoSpaceDE w:val="0"/>
        <w:autoSpaceDN w:val="0"/>
        <w:adjustRightInd w:val="0"/>
        <w:spacing w:after="360" w:line="480" w:lineRule="auto"/>
        <w:ind w:left="720" w:hanging="720"/>
        <w:rPr>
          <w:color w:val="FF0000"/>
        </w:rPr>
      </w:pPr>
      <w:r w:rsidRPr="00661BD1">
        <w:t xml:space="preserve">National Wild and Scenic River System (NWSRS). 2016. Available from </w:t>
      </w:r>
      <w:hyperlink r:id="rId19" w:history="1">
        <w:r w:rsidRPr="00661BD1">
          <w:rPr>
            <w:rStyle w:val="Hyperlink"/>
          </w:rPr>
          <w:t>https://www.rivers.gov/rivers/salmon-mf-id.php</w:t>
        </w:r>
      </w:hyperlink>
      <w:r w:rsidRPr="00661BD1">
        <w:rPr>
          <w:rStyle w:val="Hyperlink"/>
        </w:rPr>
        <w:t>.</w:t>
      </w:r>
    </w:p>
    <w:p w14:paraId="3A23B457" w14:textId="77777777" w:rsidR="00F00DD9" w:rsidRPr="00661BD1" w:rsidRDefault="00F00DD9" w:rsidP="00F00DD9">
      <w:pPr>
        <w:spacing w:after="360" w:line="480" w:lineRule="auto"/>
        <w:ind w:left="720" w:hanging="720"/>
        <w:rPr>
          <w:rFonts w:eastAsia="MS Mincho"/>
        </w:rPr>
      </w:pPr>
      <w:proofErr w:type="spellStart"/>
      <w:r w:rsidRPr="00661BD1">
        <w:t>Petrosky</w:t>
      </w:r>
      <w:proofErr w:type="spellEnd"/>
      <w:r w:rsidRPr="00661BD1">
        <w:t xml:space="preserve">, C.E., Schaller, H.A., and </w:t>
      </w:r>
      <w:proofErr w:type="spellStart"/>
      <w:r w:rsidRPr="00661BD1">
        <w:t>Budy</w:t>
      </w:r>
      <w:proofErr w:type="spellEnd"/>
      <w:r w:rsidRPr="00661BD1">
        <w:t>, P. 2001. Productivity and survival rate trends in the freshwater spawning and rearing stage of Snake River Chinook salmon (</w:t>
      </w:r>
      <w:r w:rsidRPr="00661BD1">
        <w:rPr>
          <w:i/>
          <w:iCs/>
        </w:rPr>
        <w:t xml:space="preserve">Oncorhynchus </w:t>
      </w:r>
      <w:proofErr w:type="spellStart"/>
      <w:r w:rsidRPr="00661BD1">
        <w:rPr>
          <w:i/>
          <w:iCs/>
        </w:rPr>
        <w:t>tschawytscha</w:t>
      </w:r>
      <w:proofErr w:type="spellEnd"/>
      <w:r w:rsidRPr="00661BD1">
        <w:t xml:space="preserve">). Can. J. Fish. </w:t>
      </w:r>
      <w:proofErr w:type="spellStart"/>
      <w:r w:rsidRPr="00661BD1">
        <w:t>Aquat</w:t>
      </w:r>
      <w:proofErr w:type="spellEnd"/>
      <w:r w:rsidRPr="00661BD1">
        <w:t xml:space="preserve">. Sci. </w:t>
      </w:r>
      <w:r w:rsidRPr="00661BD1">
        <w:rPr>
          <w:b/>
          <w:bCs/>
        </w:rPr>
        <w:t>58</w:t>
      </w:r>
      <w:r w:rsidRPr="00661BD1">
        <w:t>(6): 1196–1207. doi:10.1139/f01-067.</w:t>
      </w:r>
    </w:p>
    <w:p w14:paraId="06CA2DD3" w14:textId="77777777" w:rsidR="00F00DD9" w:rsidRPr="00661BD1" w:rsidRDefault="00F00DD9" w:rsidP="00F00DD9">
      <w:pPr>
        <w:spacing w:after="360" w:line="480" w:lineRule="auto"/>
        <w:ind w:left="720" w:hanging="720"/>
        <w:rPr>
          <w:color w:val="222222"/>
        </w:rPr>
      </w:pPr>
      <w:r w:rsidRPr="00661BD1">
        <w:rPr>
          <w:color w:val="222222"/>
        </w:rPr>
        <w:t xml:space="preserve">Raymond, H.L. 1979. Effects of dams and impoundments on migrations of juvenile Chinook salmon and steelhead from the Snake River, 1966 to 1975. </w:t>
      </w:r>
      <w:r w:rsidRPr="00661BD1">
        <w:rPr>
          <w:color w:val="333333"/>
        </w:rPr>
        <w:t>Trans. Am. Fish. Soc.</w:t>
      </w:r>
      <w:r w:rsidRPr="00661BD1">
        <w:rPr>
          <w:color w:val="222222"/>
        </w:rPr>
        <w:t xml:space="preserve"> </w:t>
      </w:r>
      <w:r w:rsidRPr="00661BD1">
        <w:rPr>
          <w:b/>
          <w:iCs/>
          <w:color w:val="222222"/>
        </w:rPr>
        <w:t>108</w:t>
      </w:r>
      <w:r w:rsidRPr="00661BD1">
        <w:rPr>
          <w:bCs/>
          <w:iCs/>
          <w:color w:val="222222"/>
        </w:rPr>
        <w:t>:</w:t>
      </w:r>
      <w:r w:rsidRPr="00661BD1">
        <w:rPr>
          <w:color w:val="222222"/>
        </w:rPr>
        <w:t xml:space="preserve"> 505-529. doi:10.1577/1548-8659(1979)108&lt;</w:t>
      </w:r>
      <w:proofErr w:type="gramStart"/>
      <w:r w:rsidRPr="00661BD1">
        <w:rPr>
          <w:color w:val="222222"/>
        </w:rPr>
        <w:t>505:EODAIO</w:t>
      </w:r>
      <w:proofErr w:type="gramEnd"/>
      <w:r w:rsidRPr="00661BD1">
        <w:rPr>
          <w:color w:val="222222"/>
        </w:rPr>
        <w:t>&gt;2.0.CO;2.</w:t>
      </w:r>
    </w:p>
    <w:p w14:paraId="154C9E51" w14:textId="77777777" w:rsidR="00F00DD9" w:rsidRPr="00661BD1" w:rsidRDefault="00F00DD9" w:rsidP="00F00DD9">
      <w:pPr>
        <w:spacing w:after="360" w:line="480" w:lineRule="auto"/>
        <w:ind w:left="720" w:hanging="720"/>
        <w:rPr>
          <w:color w:val="222222"/>
          <w:shd w:val="clear" w:color="auto" w:fill="FFFFFF"/>
        </w:rPr>
      </w:pPr>
      <w:r w:rsidRPr="00661BD1">
        <w:rPr>
          <w:color w:val="222222"/>
          <w:shd w:val="clear" w:color="auto" w:fill="FFFFFF"/>
        </w:rPr>
        <w:t xml:space="preserve">Ricker, W.E., 1975. Computation and interpretation of biological statistics of fish populations. </w:t>
      </w:r>
      <w:r w:rsidRPr="00661BD1">
        <w:rPr>
          <w:color w:val="222222"/>
        </w:rPr>
        <w:t>Bull. Fish. Res. Bd. Can.</w:t>
      </w:r>
      <w:r w:rsidRPr="00661BD1">
        <w:rPr>
          <w:color w:val="222222"/>
          <w:shd w:val="clear" w:color="auto" w:fill="FFFFFF"/>
        </w:rPr>
        <w:t xml:space="preserve">, </w:t>
      </w:r>
      <w:r w:rsidRPr="00661BD1">
        <w:rPr>
          <w:color w:val="222222"/>
        </w:rPr>
        <w:t>191</w:t>
      </w:r>
      <w:r w:rsidRPr="00661BD1">
        <w:rPr>
          <w:color w:val="222222"/>
          <w:shd w:val="clear" w:color="auto" w:fill="FFFFFF"/>
        </w:rPr>
        <w:t>, pp.1-382.</w:t>
      </w:r>
    </w:p>
    <w:p w14:paraId="376258C7" w14:textId="77777777" w:rsidR="00F00DD9" w:rsidRPr="00661BD1" w:rsidRDefault="00F00DD9" w:rsidP="00F00DD9">
      <w:pPr>
        <w:spacing w:after="360" w:line="480" w:lineRule="auto"/>
        <w:ind w:left="720" w:hanging="720"/>
        <w:rPr>
          <w:color w:val="222222"/>
        </w:rPr>
      </w:pPr>
      <w:r w:rsidRPr="00661BD1">
        <w:rPr>
          <w:color w:val="222222"/>
        </w:rPr>
        <w:lastRenderedPageBreak/>
        <w:t xml:space="preserve">Schaller, H.A., </w:t>
      </w:r>
      <w:proofErr w:type="spellStart"/>
      <w:r w:rsidRPr="00661BD1">
        <w:rPr>
          <w:color w:val="222222"/>
        </w:rPr>
        <w:t>Petrosky</w:t>
      </w:r>
      <w:proofErr w:type="spellEnd"/>
      <w:r w:rsidRPr="00661BD1">
        <w:rPr>
          <w:color w:val="222222"/>
        </w:rPr>
        <w:t xml:space="preserve">, C.E., and </w:t>
      </w:r>
      <w:proofErr w:type="spellStart"/>
      <w:r w:rsidRPr="00661BD1">
        <w:rPr>
          <w:color w:val="222222"/>
        </w:rPr>
        <w:t>Langness</w:t>
      </w:r>
      <w:proofErr w:type="spellEnd"/>
      <w:r w:rsidRPr="00661BD1">
        <w:rPr>
          <w:color w:val="222222"/>
        </w:rPr>
        <w:t>, O.P. 1999. Contrasting patterns of productivity and survival rates for stream-type Chinook salmon (</w:t>
      </w:r>
      <w:r w:rsidRPr="00661BD1">
        <w:rPr>
          <w:i/>
          <w:iCs/>
          <w:color w:val="222222"/>
        </w:rPr>
        <w:t>Oncorhynchus tshawytscha</w:t>
      </w:r>
      <w:r w:rsidRPr="00661BD1">
        <w:rPr>
          <w:color w:val="222222"/>
        </w:rPr>
        <w:t xml:space="preserve">) populations of the Snake and Columbia rivers. </w:t>
      </w:r>
      <w:r w:rsidRPr="00661BD1">
        <w:rPr>
          <w:iCs/>
          <w:color w:val="222222"/>
        </w:rPr>
        <w:t xml:space="preserve">Can. J. Fish. </w:t>
      </w:r>
      <w:proofErr w:type="spellStart"/>
      <w:r w:rsidRPr="00661BD1">
        <w:rPr>
          <w:iCs/>
          <w:color w:val="222222"/>
        </w:rPr>
        <w:t>Aquat</w:t>
      </w:r>
      <w:proofErr w:type="spellEnd"/>
      <w:r w:rsidRPr="00661BD1">
        <w:rPr>
          <w:iCs/>
          <w:color w:val="222222"/>
        </w:rPr>
        <w:t>. Sci.</w:t>
      </w:r>
      <w:r w:rsidRPr="00661BD1">
        <w:rPr>
          <w:color w:val="222222"/>
        </w:rPr>
        <w:t xml:space="preserve"> </w:t>
      </w:r>
      <w:r w:rsidRPr="00661BD1">
        <w:rPr>
          <w:b/>
          <w:iCs/>
          <w:color w:val="222222"/>
        </w:rPr>
        <w:t>56</w:t>
      </w:r>
      <w:r w:rsidRPr="00661BD1">
        <w:rPr>
          <w:bCs/>
          <w:iCs/>
          <w:color w:val="222222"/>
        </w:rPr>
        <w:t>(6):</w:t>
      </w:r>
      <w:r w:rsidRPr="00661BD1">
        <w:rPr>
          <w:color w:val="222222"/>
        </w:rPr>
        <w:t xml:space="preserve"> 1031-1045. doi:10.1139/f99-037.</w:t>
      </w:r>
    </w:p>
    <w:p w14:paraId="52F48B7B" w14:textId="77777777" w:rsidR="00F00DD9" w:rsidRPr="00661BD1" w:rsidRDefault="00F00DD9" w:rsidP="00F00DD9">
      <w:pPr>
        <w:autoSpaceDE w:val="0"/>
        <w:autoSpaceDN w:val="0"/>
        <w:adjustRightInd w:val="0"/>
        <w:spacing w:after="360" w:line="480" w:lineRule="auto"/>
        <w:ind w:left="720" w:hanging="720"/>
        <w:rPr>
          <w:rFonts w:ascii="TimesNewRomanPSMT" w:hAnsi="TimesNewRomanPSMT" w:cs="TimesNewRomanPSMT"/>
        </w:rPr>
      </w:pPr>
      <w:r w:rsidRPr="00661BD1">
        <w:rPr>
          <w:rFonts w:ascii="TimesNewRomanPSMT" w:hAnsi="TimesNewRomanPSMT" w:cs="TimesNewRomanPSMT"/>
        </w:rPr>
        <w:t xml:space="preserve">Schaller, H.A., </w:t>
      </w:r>
      <w:proofErr w:type="spellStart"/>
      <w:r w:rsidRPr="00661BD1">
        <w:rPr>
          <w:rFonts w:ascii="TimesNewRomanPSMT" w:hAnsi="TimesNewRomanPSMT" w:cs="TimesNewRomanPSMT"/>
        </w:rPr>
        <w:t>Petrosky</w:t>
      </w:r>
      <w:proofErr w:type="spellEnd"/>
      <w:r w:rsidRPr="00661BD1">
        <w:rPr>
          <w:rFonts w:ascii="TimesNewRomanPSMT" w:hAnsi="TimesNewRomanPSMT" w:cs="TimesNewRomanPSMT"/>
        </w:rPr>
        <w:t xml:space="preserve"> C.E., and Tinus E.S. 2014. Evaluating river management during seaward migration to recover Columbia River stream-type Chinook salmon considering the variation in marine conditions.</w:t>
      </w:r>
      <w:r w:rsidRPr="00661BD1">
        <w:rPr>
          <w:iCs/>
          <w:color w:val="222222"/>
        </w:rPr>
        <w:t xml:space="preserve"> Can. J. Fish. </w:t>
      </w:r>
      <w:proofErr w:type="spellStart"/>
      <w:r w:rsidRPr="00661BD1">
        <w:rPr>
          <w:iCs/>
          <w:color w:val="222222"/>
        </w:rPr>
        <w:t>Aquat</w:t>
      </w:r>
      <w:proofErr w:type="spellEnd"/>
      <w:r w:rsidRPr="00661BD1">
        <w:rPr>
          <w:iCs/>
          <w:color w:val="222222"/>
        </w:rPr>
        <w:t xml:space="preserve">. Sci. </w:t>
      </w:r>
      <w:r w:rsidRPr="00661BD1">
        <w:rPr>
          <w:rFonts w:ascii="TimesNewRomanPSMT" w:hAnsi="TimesNewRomanPSMT" w:cs="TimesNewRomanPSMT"/>
          <w:b/>
        </w:rPr>
        <w:t>71</w:t>
      </w:r>
      <w:r w:rsidRPr="00661BD1">
        <w:rPr>
          <w:rFonts w:ascii="TimesNewRomanPSMT" w:hAnsi="TimesNewRomanPSMT" w:cs="TimesNewRomanPSMT"/>
          <w:bCs/>
        </w:rPr>
        <w:t>(2)</w:t>
      </w:r>
      <w:r w:rsidRPr="00661BD1">
        <w:rPr>
          <w:rFonts w:ascii="TimesNewRomanPSMT" w:hAnsi="TimesNewRomanPSMT" w:cs="TimesNewRomanPSMT"/>
        </w:rPr>
        <w:t>: 259–271. doi:10.1139/cjfas-2013-0226.</w:t>
      </w:r>
    </w:p>
    <w:p w14:paraId="0A97C893" w14:textId="77777777" w:rsidR="00F00DD9" w:rsidRPr="00661BD1" w:rsidRDefault="00F00DD9" w:rsidP="00F00DD9">
      <w:pPr>
        <w:spacing w:after="360" w:line="480" w:lineRule="auto"/>
        <w:ind w:left="720" w:hanging="720"/>
        <w:rPr>
          <w:color w:val="222222"/>
          <w:shd w:val="clear" w:color="auto" w:fill="FFFFFF"/>
        </w:rPr>
      </w:pPr>
      <w:proofErr w:type="spellStart"/>
      <w:r w:rsidRPr="00661BD1">
        <w:t>Servheen</w:t>
      </w:r>
      <w:proofErr w:type="spellEnd"/>
      <w:r w:rsidRPr="00661BD1">
        <w:t xml:space="preserve">, G., Huntington, C., et al. 2001. Salmon subbasin summary. Prepared for the Northwest Power Planning Council. Available from </w:t>
      </w:r>
      <w:hyperlink r:id="rId20" w:history="1">
        <w:r w:rsidRPr="00661BD1">
          <w:rPr>
            <w:rStyle w:val="Hyperlink"/>
          </w:rPr>
          <w:t>http://cfw.nwcouncil.org/Content/FWProgram/ReviewCycle/fy2002ms/workplan/011130Salmon.pdf</w:t>
        </w:r>
      </w:hyperlink>
      <w:r w:rsidRPr="00661BD1">
        <w:t>.</w:t>
      </w:r>
    </w:p>
    <w:p w14:paraId="7BF66F8A" w14:textId="77777777" w:rsidR="00F00DD9" w:rsidRPr="00661BD1" w:rsidRDefault="00F00DD9" w:rsidP="00F00DD9">
      <w:pPr>
        <w:spacing w:after="360" w:line="480" w:lineRule="auto"/>
        <w:ind w:left="720" w:hanging="720"/>
      </w:pPr>
      <w:r w:rsidRPr="00661BD1">
        <w:t>Thompson, W.L., White, G.C., and Gowan, C. 1998. Monitoring vertebrate populations. Academic Press, San Diego, California.</w:t>
      </w:r>
    </w:p>
    <w:p w14:paraId="3821ED8E" w14:textId="77777777" w:rsidR="00F00DD9" w:rsidRPr="00661BD1" w:rsidRDefault="00F00DD9" w:rsidP="00F00DD9">
      <w:pPr>
        <w:autoSpaceDE w:val="0"/>
        <w:autoSpaceDN w:val="0"/>
        <w:adjustRightInd w:val="0"/>
        <w:spacing w:after="360" w:line="480" w:lineRule="auto"/>
        <w:ind w:left="720" w:hanging="720"/>
        <w:rPr>
          <w:rFonts w:eastAsiaTheme="minorHAnsi"/>
        </w:rPr>
      </w:pPr>
      <w:r w:rsidRPr="00661BD1">
        <w:t>T</w:t>
      </w:r>
      <w:r w:rsidRPr="00661BD1">
        <w:rPr>
          <w:rFonts w:eastAsiaTheme="minorHAnsi"/>
        </w:rPr>
        <w:t xml:space="preserve">hurow, R.F. 1985. Middle Fork Salmon River fisheries investigations. Federal Aid in Fish Restoration Project F-73-R-6, Idaho Department of Fish and Game, Job Completion Report, Boise, Ida. Available from </w:t>
      </w:r>
      <w:hyperlink r:id="rId21" w:history="1">
        <w:r w:rsidRPr="00661BD1">
          <w:rPr>
            <w:rStyle w:val="Hyperlink"/>
          </w:rPr>
          <w:t>Res-Thurow1984 River and Stream Investigations Middle Fork Salmon River.pdf (idaho.gov)</w:t>
        </w:r>
      </w:hyperlink>
      <w:r w:rsidRPr="00661BD1">
        <w:t>.</w:t>
      </w:r>
    </w:p>
    <w:p w14:paraId="08A33422" w14:textId="77777777" w:rsidR="00F00DD9" w:rsidRPr="00661BD1" w:rsidRDefault="00F00DD9" w:rsidP="00F00DD9">
      <w:pPr>
        <w:autoSpaceDE w:val="0"/>
        <w:autoSpaceDN w:val="0"/>
        <w:adjustRightInd w:val="0"/>
        <w:spacing w:after="360" w:line="480" w:lineRule="auto"/>
        <w:ind w:left="720" w:hanging="720"/>
      </w:pPr>
      <w:r w:rsidRPr="00661BD1">
        <w:t xml:space="preserve">Thurow, R.F. 2000. Dynamics of Chinook salmon populations within Idaho’s Frank Church wilderness: implications for persistence. </w:t>
      </w:r>
      <w:r w:rsidRPr="00661BD1">
        <w:rPr>
          <w:i/>
          <w:iCs/>
        </w:rPr>
        <w:t>In:</w:t>
      </w:r>
      <w:r w:rsidRPr="00661BD1">
        <w:t xml:space="preserve"> Wilderness Science in a Time of Change </w:t>
      </w:r>
      <w:r w:rsidRPr="00661BD1">
        <w:lastRenderedPageBreak/>
        <w:t xml:space="preserve">Conference.  </w:t>
      </w:r>
      <w:r w:rsidRPr="00661BD1">
        <w:rPr>
          <w:i/>
          <w:iCs/>
        </w:rPr>
        <w:t>Edited by</w:t>
      </w:r>
      <w:r w:rsidRPr="00661BD1">
        <w:t xml:space="preserve"> S.F.  McCool, D.N. Cole, W.T. </w:t>
      </w:r>
      <w:proofErr w:type="spellStart"/>
      <w:r w:rsidRPr="00661BD1">
        <w:t>Borrie</w:t>
      </w:r>
      <w:proofErr w:type="spellEnd"/>
      <w:r w:rsidRPr="00661BD1">
        <w:t xml:space="preserve">, and J. O’Loughlin. USDA For. Ser., RMRS-P-15-VOL-3. pp. 143-151. </w:t>
      </w:r>
    </w:p>
    <w:p w14:paraId="7813C421" w14:textId="77777777" w:rsidR="00F00DD9" w:rsidRPr="00661BD1" w:rsidRDefault="00F00DD9" w:rsidP="00F00DD9">
      <w:pPr>
        <w:autoSpaceDE w:val="0"/>
        <w:autoSpaceDN w:val="0"/>
        <w:adjustRightInd w:val="0"/>
        <w:spacing w:after="360" w:line="480" w:lineRule="auto"/>
        <w:ind w:left="720" w:hanging="720"/>
      </w:pPr>
      <w:r w:rsidRPr="00661BD1">
        <w:rPr>
          <w:rFonts w:eastAsiaTheme="minorHAnsi"/>
        </w:rPr>
        <w:t xml:space="preserve">Thurow, R.F., Lee, D.C., and </w:t>
      </w:r>
      <w:proofErr w:type="spellStart"/>
      <w:r w:rsidRPr="00661BD1">
        <w:rPr>
          <w:rFonts w:eastAsiaTheme="minorHAnsi"/>
        </w:rPr>
        <w:t>Rieman</w:t>
      </w:r>
      <w:proofErr w:type="spellEnd"/>
      <w:r w:rsidRPr="00661BD1">
        <w:rPr>
          <w:rFonts w:eastAsiaTheme="minorHAnsi"/>
        </w:rPr>
        <w:t xml:space="preserve">, B.E. 2000. Status and distribution of Chinook salmon and steelhead in the interior Columbia River </w:t>
      </w:r>
      <w:proofErr w:type="spellStart"/>
      <w:r w:rsidRPr="00661BD1">
        <w:rPr>
          <w:rFonts w:eastAsiaTheme="minorHAnsi"/>
        </w:rPr>
        <w:t>asin</w:t>
      </w:r>
      <w:proofErr w:type="spellEnd"/>
      <w:r w:rsidRPr="00661BD1">
        <w:rPr>
          <w:rFonts w:eastAsiaTheme="minorHAnsi"/>
        </w:rPr>
        <w:t xml:space="preserve"> and portions of the Klamath River basin. </w:t>
      </w:r>
      <w:r w:rsidRPr="00661BD1">
        <w:rPr>
          <w:rFonts w:eastAsiaTheme="minorHAnsi"/>
          <w:i/>
          <w:iCs/>
        </w:rPr>
        <w:t xml:space="preserve">In </w:t>
      </w:r>
      <w:r w:rsidRPr="00661BD1">
        <w:rPr>
          <w:rFonts w:eastAsiaTheme="minorHAnsi"/>
        </w:rPr>
        <w:t xml:space="preserve">Sustainable fisheries management: Pacific salmon. </w:t>
      </w:r>
      <w:r w:rsidRPr="00661BD1">
        <w:rPr>
          <w:rFonts w:eastAsiaTheme="minorHAnsi"/>
          <w:i/>
          <w:iCs/>
        </w:rPr>
        <w:t xml:space="preserve">Edited by </w:t>
      </w:r>
      <w:r w:rsidRPr="00661BD1">
        <w:rPr>
          <w:rFonts w:eastAsiaTheme="minorHAnsi"/>
        </w:rPr>
        <w:t>E. Knudsen, C. Steward, D. MacDonald, J. Williams, and D. Reiser. CRC Press, Boca Raton, Fla. pp. 133–160.</w:t>
      </w:r>
    </w:p>
    <w:p w14:paraId="295826A4" w14:textId="77777777" w:rsidR="00F00DD9" w:rsidRPr="00661BD1" w:rsidRDefault="00F00DD9" w:rsidP="00F00DD9">
      <w:pPr>
        <w:spacing w:after="360" w:line="480" w:lineRule="auto"/>
        <w:ind w:left="720" w:hanging="720"/>
      </w:pPr>
      <w:r w:rsidRPr="00661BD1">
        <w:t xml:space="preserve">Thurow, R.F., and McGrath, C.C. 2010. Evaluating the bias and precision of Chinook salmon redd counts in the Middle Fork Salmon River Basin, Idaho. Annual Report for BPA Project Number: 2002–049-00. Contract 4885 </w:t>
      </w:r>
      <w:r w:rsidRPr="00661BD1">
        <w:rPr>
          <w:i/>
          <w:iCs/>
        </w:rPr>
        <w:t>Prepared for</w:t>
      </w:r>
      <w:r w:rsidRPr="00661BD1">
        <w:t xml:space="preserve"> U.S. Department of Energy Bonneville Power Administration, Portland, Ore.</w:t>
      </w:r>
    </w:p>
    <w:p w14:paraId="35CF36C6" w14:textId="77777777" w:rsidR="00F00DD9" w:rsidRDefault="00F00DD9" w:rsidP="00F00DD9">
      <w:pPr>
        <w:pStyle w:val="NormalWeb"/>
        <w:spacing w:before="0" w:beforeAutospacing="0" w:after="0" w:afterAutospacing="0" w:line="480" w:lineRule="auto"/>
        <w:ind w:left="720" w:hanging="720"/>
        <w:rPr>
          <w:color w:val="000000"/>
        </w:rPr>
      </w:pPr>
      <w:r w:rsidRPr="00661BD1">
        <w:rPr>
          <w:color w:val="000000"/>
        </w:rPr>
        <w:t>Thurow, R.F., Copeland, T., and Oldemeyer, B.N. 2020a. Wild salmon and the shifting baseline syndrome: application of archival and contemporary redd counts to estimate historical Chinook salmon (</w:t>
      </w:r>
      <w:r w:rsidRPr="00661BD1">
        <w:rPr>
          <w:i/>
          <w:iCs/>
          <w:color w:val="000000"/>
        </w:rPr>
        <w:t>Oncorhynchus tshawytscha</w:t>
      </w:r>
      <w:r w:rsidRPr="00661BD1">
        <w:rPr>
          <w:color w:val="000000"/>
        </w:rPr>
        <w:t xml:space="preserve">) production potential in the central Idaho wilderness. Can. J. Fish. </w:t>
      </w:r>
      <w:proofErr w:type="spellStart"/>
      <w:r w:rsidRPr="00661BD1">
        <w:rPr>
          <w:color w:val="000000"/>
        </w:rPr>
        <w:t>Aquat</w:t>
      </w:r>
      <w:proofErr w:type="spellEnd"/>
      <w:r w:rsidRPr="00661BD1">
        <w:rPr>
          <w:color w:val="000000"/>
        </w:rPr>
        <w:t xml:space="preserve">. Sci. </w:t>
      </w:r>
      <w:r w:rsidRPr="00661BD1">
        <w:rPr>
          <w:b/>
          <w:bCs/>
          <w:color w:val="000000"/>
        </w:rPr>
        <w:t>77</w:t>
      </w:r>
      <w:r w:rsidRPr="00661BD1">
        <w:rPr>
          <w:color w:val="000000"/>
        </w:rPr>
        <w:t xml:space="preserve">(4): 651-665. </w:t>
      </w:r>
    </w:p>
    <w:p w14:paraId="6975118F" w14:textId="77777777" w:rsidR="00F00DD9" w:rsidRPr="00661BD1" w:rsidRDefault="00F00DD9" w:rsidP="00F00DD9">
      <w:pPr>
        <w:pStyle w:val="NormalWeb"/>
        <w:spacing w:before="0" w:beforeAutospacing="0" w:after="0" w:afterAutospacing="0" w:line="480" w:lineRule="auto"/>
        <w:ind w:left="720" w:hanging="720"/>
        <w:rPr>
          <w:color w:val="000000"/>
        </w:rPr>
      </w:pPr>
    </w:p>
    <w:p w14:paraId="4B2F8DAA" w14:textId="77777777" w:rsidR="00F00DD9" w:rsidRPr="00661BD1" w:rsidRDefault="00F00DD9" w:rsidP="00F00DD9">
      <w:pPr>
        <w:spacing w:after="360" w:line="480" w:lineRule="auto"/>
        <w:ind w:left="720" w:hanging="720"/>
      </w:pPr>
      <w:r w:rsidRPr="00661BD1">
        <w:rPr>
          <w:rFonts w:ascii="TimesNewRomanPSMT" w:eastAsiaTheme="minorHAnsi" w:hAnsi="TimesNewRomanPSMT" w:cs="TimesNewRomanPSMT"/>
        </w:rPr>
        <w:t>US Forest Service. 1998. Frank Church-River of No Return Wilderness programmatic and operational management plans. Draft Environmental Impact Statement. US Forest Service Intermountain and Northern Regions.</w:t>
      </w:r>
    </w:p>
    <w:p w14:paraId="7A5A901D" w14:textId="77777777" w:rsidR="00F00DD9" w:rsidRPr="00661BD1" w:rsidRDefault="00F00DD9" w:rsidP="00F00DD9">
      <w:pPr>
        <w:spacing w:after="360" w:line="480" w:lineRule="auto"/>
        <w:ind w:left="720" w:hanging="720"/>
      </w:pPr>
      <w:r w:rsidRPr="00661BD1">
        <w:t xml:space="preserve">Visser, R., </w:t>
      </w:r>
      <w:proofErr w:type="spellStart"/>
      <w:r w:rsidRPr="00661BD1">
        <w:t>Dauble</w:t>
      </w:r>
      <w:proofErr w:type="spellEnd"/>
      <w:r w:rsidRPr="00661BD1">
        <w:t xml:space="preserve">, D.D., and Geist, D.R. 2002. Use of aerial photography to monitor fall Chinook salmon spawning in the Columbia River. Trans. Am. Fish. Soc. </w:t>
      </w:r>
      <w:r w:rsidRPr="00661BD1">
        <w:rPr>
          <w:b/>
          <w:bCs/>
        </w:rPr>
        <w:t>131</w:t>
      </w:r>
      <w:r w:rsidRPr="00661BD1">
        <w:t>: 1173-1179.  doi:10.1577/1548-8659(2002)131&lt;</w:t>
      </w:r>
      <w:proofErr w:type="gramStart"/>
      <w:r w:rsidRPr="00661BD1">
        <w:t>1173:UOAPTM</w:t>
      </w:r>
      <w:proofErr w:type="gramEnd"/>
      <w:r w:rsidRPr="00661BD1">
        <w:t>&gt;2.0.CO;2.</w:t>
      </w:r>
    </w:p>
    <w:p w14:paraId="7F57B52C" w14:textId="50ADCE98" w:rsidR="00F00DD9" w:rsidRDefault="00F00DD9" w:rsidP="00F00DD9">
      <w:pPr>
        <w:spacing w:after="360" w:line="480" w:lineRule="auto"/>
        <w:ind w:left="720" w:hanging="720"/>
      </w:pPr>
      <w:r w:rsidRPr="00661BD1">
        <w:lastRenderedPageBreak/>
        <w:t>Zimmer, P.D. 1950. Observations in 1951 and 1952 of fall Chinook salmon spawning areas in the Snake River above Hells Canyon dam site. Report of US Fish and Wildlife Service, Region 1, Portland, Oregon.</w:t>
      </w:r>
      <w:r w:rsidRPr="00D50D9E">
        <w:t xml:space="preserve"> </w:t>
      </w:r>
    </w:p>
    <w:p w14:paraId="36DB6D05" w14:textId="77777777" w:rsidR="00F00DD9" w:rsidRDefault="00F00DD9">
      <w:r>
        <w:br w:type="page"/>
      </w:r>
    </w:p>
    <w:p w14:paraId="4A346B2D" w14:textId="77777777" w:rsidR="00F61019" w:rsidRDefault="002D61D2" w:rsidP="00481BF8">
      <w:pPr>
        <w:rPr>
          <w:b/>
        </w:rPr>
      </w:pPr>
      <w:r>
        <w:rPr>
          <w:b/>
        </w:rPr>
        <w:lastRenderedPageBreak/>
        <w:t>Tables</w:t>
      </w:r>
    </w:p>
    <w:p w14:paraId="253C8D74" w14:textId="77777777" w:rsidR="00F61019" w:rsidRDefault="00F61019" w:rsidP="00481BF8">
      <w:pPr>
        <w:rPr>
          <w:b/>
        </w:rPr>
      </w:pPr>
    </w:p>
    <w:p w14:paraId="7C3A3A45" w14:textId="25A6ADDE" w:rsidR="00F61019" w:rsidRPr="00320888" w:rsidRDefault="00F61019" w:rsidP="00F61019">
      <w:r w:rsidRPr="00320888">
        <w:t xml:space="preserve">Table 1. Percentage of Chinook salmon redds </w:t>
      </w:r>
      <w:r>
        <w:t xml:space="preserve">annually </w:t>
      </w:r>
      <w:r w:rsidRPr="00320888">
        <w:t xml:space="preserve">observed </w:t>
      </w:r>
      <w:r>
        <w:t>with</w:t>
      </w:r>
      <w:r w:rsidRPr="00320888">
        <w:t xml:space="preserve">in study reaches </w:t>
      </w:r>
      <w:r>
        <w:t xml:space="preserve">in </w:t>
      </w:r>
      <w:r w:rsidRPr="00320888">
        <w:t xml:space="preserve">the Middle Fork Salmon River basin, 2001-2005. </w:t>
      </w:r>
    </w:p>
    <w:p w14:paraId="60DA6C1D" w14:textId="77777777" w:rsidR="00F61019" w:rsidRPr="00320888" w:rsidRDefault="00F61019" w:rsidP="00F61019"/>
    <w:p w14:paraId="754B2A66" w14:textId="70448000" w:rsidR="00F61019" w:rsidRDefault="00F61019" w:rsidP="00F61019">
      <w:r w:rsidRPr="00320888">
        <w:t xml:space="preserve">Table </w:t>
      </w:r>
      <w:r>
        <w:t>2</w:t>
      </w:r>
      <w:r w:rsidRPr="00320888">
        <w:t xml:space="preserve">. </w:t>
      </w:r>
      <w:r>
        <w:t>Reach- and redd-scale covariates</w:t>
      </w:r>
      <w:r w:rsidR="00F46989">
        <w:t>.</w:t>
      </w:r>
    </w:p>
    <w:p w14:paraId="52CC1584" w14:textId="77777777" w:rsidR="00F61019" w:rsidRDefault="00F61019" w:rsidP="00F61019"/>
    <w:p w14:paraId="4AE7D5E3" w14:textId="5AC725B2" w:rsidR="002D61D2" w:rsidRDefault="002D61D2" w:rsidP="00481BF8">
      <w:pPr>
        <w:rPr>
          <w:b/>
        </w:rPr>
      </w:pPr>
    </w:p>
    <w:p w14:paraId="24FDFB2D" w14:textId="09A66360" w:rsidR="00F61019" w:rsidRDefault="00F61019" w:rsidP="00481BF8">
      <w:pPr>
        <w:rPr>
          <w:b/>
        </w:rPr>
      </w:pPr>
    </w:p>
    <w:p w14:paraId="4F3F0063" w14:textId="2CA60FF7" w:rsidR="00F61019" w:rsidRDefault="00F61019" w:rsidP="00481BF8">
      <w:pPr>
        <w:rPr>
          <w:b/>
        </w:rPr>
      </w:pPr>
    </w:p>
    <w:p w14:paraId="79BF38E4" w14:textId="74F1E97E" w:rsidR="00F61019" w:rsidRDefault="00F61019" w:rsidP="00481BF8">
      <w:pPr>
        <w:rPr>
          <w:b/>
        </w:rPr>
      </w:pPr>
    </w:p>
    <w:p w14:paraId="7F977870" w14:textId="46108ABE" w:rsidR="00F61019" w:rsidRDefault="00F61019" w:rsidP="00481BF8">
      <w:pPr>
        <w:rPr>
          <w:b/>
        </w:rPr>
      </w:pPr>
    </w:p>
    <w:p w14:paraId="03A77444" w14:textId="77777777" w:rsidR="00F61019" w:rsidRDefault="00F61019" w:rsidP="00481BF8">
      <w:pPr>
        <w:rPr>
          <w:b/>
        </w:rPr>
      </w:pPr>
    </w:p>
    <w:p w14:paraId="3F8E8CBF" w14:textId="1CEF6430" w:rsidR="00F61019" w:rsidRDefault="00F61019" w:rsidP="00481BF8">
      <w:pPr>
        <w:rPr>
          <w:b/>
        </w:rPr>
      </w:pPr>
    </w:p>
    <w:p w14:paraId="26E354F0" w14:textId="47AE6715" w:rsidR="00F61019" w:rsidRDefault="00F61019" w:rsidP="00481BF8">
      <w:pPr>
        <w:rPr>
          <w:b/>
        </w:rPr>
      </w:pPr>
    </w:p>
    <w:p w14:paraId="08B564C7" w14:textId="38059B2B" w:rsidR="00F61019" w:rsidRDefault="00F61019" w:rsidP="00481BF8">
      <w:pPr>
        <w:rPr>
          <w:b/>
        </w:rPr>
      </w:pPr>
    </w:p>
    <w:p w14:paraId="4A1EA121" w14:textId="77777777" w:rsidR="00F61019" w:rsidRDefault="00F61019" w:rsidP="00481BF8">
      <w:pPr>
        <w:rPr>
          <w:b/>
        </w:rPr>
      </w:pPr>
    </w:p>
    <w:p w14:paraId="0E0CBA40" w14:textId="77777777" w:rsidR="00F46989" w:rsidRPr="00F61019" w:rsidRDefault="0047697A" w:rsidP="00F46989">
      <w:pPr>
        <w:rPr>
          <w:bCs/>
        </w:rPr>
      </w:pPr>
      <w:r w:rsidRPr="00453D93">
        <w:rPr>
          <w:b/>
        </w:rPr>
        <w:t>Figure</w:t>
      </w:r>
      <w:r w:rsidR="00F61019">
        <w:rPr>
          <w:b/>
        </w:rPr>
        <w:t xml:space="preserve">s </w:t>
      </w:r>
      <w:r w:rsidR="00F46989" w:rsidRPr="00F61019">
        <w:rPr>
          <w:bCs/>
          <w:highlight w:val="cyan"/>
        </w:rPr>
        <w:t xml:space="preserve">-see the PPT: 21_Redd </w:t>
      </w:r>
      <w:proofErr w:type="spellStart"/>
      <w:r w:rsidR="00F46989" w:rsidRPr="00F61019">
        <w:rPr>
          <w:bCs/>
          <w:highlight w:val="cyan"/>
        </w:rPr>
        <w:t>Validation_possible</w:t>
      </w:r>
      <w:proofErr w:type="spellEnd"/>
      <w:r w:rsidR="00F46989" w:rsidRPr="00F61019">
        <w:rPr>
          <w:bCs/>
          <w:highlight w:val="cyan"/>
        </w:rPr>
        <w:t xml:space="preserve"> Figures</w:t>
      </w:r>
    </w:p>
    <w:p w14:paraId="73C2E01B" w14:textId="703FC07A" w:rsidR="00F61019" w:rsidRDefault="00F61019" w:rsidP="00481BF8">
      <w:pPr>
        <w:rPr>
          <w:b/>
        </w:rPr>
      </w:pPr>
    </w:p>
    <w:p w14:paraId="58C7F6D7" w14:textId="50CCD8B3" w:rsidR="00F61019" w:rsidRPr="00F61019" w:rsidRDefault="00F61019" w:rsidP="00481BF8">
      <w:pPr>
        <w:rPr>
          <w:bCs/>
        </w:rPr>
      </w:pPr>
      <w:r w:rsidRPr="00F61019">
        <w:rPr>
          <w:bCs/>
        </w:rPr>
        <w:t xml:space="preserve">Figure 1. </w:t>
      </w:r>
      <w:r w:rsidR="00F46989">
        <w:rPr>
          <w:bCs/>
        </w:rPr>
        <w:t>Redd census s</w:t>
      </w:r>
      <w:r w:rsidRPr="00F61019">
        <w:rPr>
          <w:bCs/>
        </w:rPr>
        <w:t>tudy reaches within the Middle Fork Salmon River basin, Idaho.</w:t>
      </w:r>
    </w:p>
    <w:p w14:paraId="44D5DB27" w14:textId="77777777" w:rsidR="00F61019" w:rsidRPr="00F61019" w:rsidRDefault="00F61019" w:rsidP="00481BF8">
      <w:pPr>
        <w:rPr>
          <w:bCs/>
        </w:rPr>
      </w:pPr>
    </w:p>
    <w:p w14:paraId="31B993D6" w14:textId="77777777" w:rsidR="000F77E5" w:rsidRDefault="000F77E5" w:rsidP="0020200A">
      <w:pPr>
        <w:spacing w:line="480" w:lineRule="auto"/>
      </w:pPr>
    </w:p>
    <w:sectPr w:rsidR="000F77E5" w:rsidSect="00481BF8">
      <w:headerReference w:type="default"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ee, Kevin" w:date="2021-04-02T09:22:00Z" w:initials="SK">
    <w:p w14:paraId="75226530" w14:textId="24BD64C2" w:rsidR="00D821F6" w:rsidRDefault="00D821F6">
      <w:pPr>
        <w:pStyle w:val="CommentText"/>
      </w:pPr>
      <w:r>
        <w:rPr>
          <w:rStyle w:val="CommentReference"/>
        </w:rPr>
        <w:annotationRef/>
      </w:r>
      <w:r>
        <w:t>Should cite Murdoch 2019, which does calculate proportion of redds detected</w:t>
      </w:r>
      <w:r w:rsidR="00F74D58">
        <w:t>. But Murdoch 2019 was for on the ground surveys (boat), not aerial</w:t>
      </w:r>
    </w:p>
  </w:comment>
  <w:comment w:id="9" w:author="See, Kevin" w:date="2021-04-02T09:28:00Z" w:initials="SK">
    <w:p w14:paraId="04F7FBDB" w14:textId="4DF5E5DD" w:rsidR="00AD365B" w:rsidRDefault="00AD365B">
      <w:pPr>
        <w:pStyle w:val="CommentText"/>
      </w:pPr>
      <w:r>
        <w:rPr>
          <w:rStyle w:val="CommentReference"/>
        </w:rPr>
        <w:annotationRef/>
      </w:r>
      <w:r>
        <w:t>May need to justify why these census surveys are unbiased and contain the “true” number of redds</w:t>
      </w:r>
    </w:p>
  </w:comment>
  <w:comment w:id="10" w:author="See, Kevin" w:date="2021-04-02T09:32:00Z" w:initials="SK">
    <w:p w14:paraId="0DC8B656" w14:textId="525E9F3F" w:rsidR="005B0180" w:rsidRDefault="005B0180">
      <w:pPr>
        <w:pStyle w:val="CommentText"/>
      </w:pPr>
      <w:r>
        <w:rPr>
          <w:rStyle w:val="CommentReference"/>
        </w:rPr>
        <w:annotationRef/>
      </w:r>
      <w:r>
        <w:t>Ah, I see the justification further down</w:t>
      </w:r>
    </w:p>
  </w:comment>
  <w:comment w:id="12" w:author="See, Kevin" w:date="2021-04-02T09:35:00Z" w:initials="SK">
    <w:p w14:paraId="4AEDB536" w14:textId="13360E83" w:rsidR="0054112B" w:rsidRDefault="0054112B">
      <w:pPr>
        <w:pStyle w:val="CommentText"/>
      </w:pPr>
      <w:r>
        <w:rPr>
          <w:rStyle w:val="CommentReference"/>
        </w:rPr>
        <w:annotationRef/>
      </w:r>
      <w:r>
        <w:t>Need a section here describing aerial redd survey methods</w:t>
      </w:r>
    </w:p>
  </w:comment>
  <w:comment w:id="14" w:author="See, Kevin" w:date="2021-04-02T09:36:00Z" w:initials="SK">
    <w:p w14:paraId="50A1C1F9" w14:textId="6DF88B25" w:rsidR="00137A27" w:rsidRDefault="00137A27">
      <w:pPr>
        <w:pStyle w:val="CommentText"/>
      </w:pPr>
      <w:r>
        <w:rPr>
          <w:rStyle w:val="CommentReference"/>
        </w:rPr>
        <w:annotationRef/>
      </w:r>
      <w:r w:rsidR="00706FDB">
        <w:t>Can we assume these habitat characteristics were constant throughout the spawning season? I’m thinking of whether changes in flow might impact some of these (or not)</w:t>
      </w:r>
    </w:p>
  </w:comment>
  <w:comment w:id="15" w:author="See, Kevin" w:date="2021-04-02T09:41:00Z" w:initials="SK">
    <w:p w14:paraId="4EFB1E73" w14:textId="159F98D6" w:rsidR="00AC044C" w:rsidRDefault="00AC044C">
      <w:pPr>
        <w:pStyle w:val="CommentText"/>
      </w:pPr>
      <w:r>
        <w:rPr>
          <w:rStyle w:val="CommentReference"/>
        </w:rPr>
        <w:annotationRef/>
      </w:r>
      <w:r>
        <w:t>Need to define “</w:t>
      </w:r>
      <w:proofErr w:type="spellStart"/>
      <w:r>
        <w:t>sightability</w:t>
      </w:r>
      <w:proofErr w:type="spellEnd"/>
      <w:r>
        <w:t>”</w:t>
      </w:r>
    </w:p>
  </w:comment>
  <w:comment w:id="16" w:author="See, Kevin" w:date="2021-04-02T09:42:00Z" w:initials="SK">
    <w:p w14:paraId="4653FB6C" w14:textId="3D17F18D" w:rsidR="00882BB2" w:rsidRDefault="00882BB2">
      <w:pPr>
        <w:pStyle w:val="CommentText"/>
      </w:pPr>
      <w:r>
        <w:rPr>
          <w:rStyle w:val="CommentReference"/>
        </w:rPr>
        <w:annotationRef/>
      </w:r>
      <w:r>
        <w:t>Where did the data for this come from? Not clear from methods section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226530" w15:done="0"/>
  <w15:commentEx w15:paraId="04F7FBDB" w15:done="0"/>
  <w15:commentEx w15:paraId="0DC8B656" w15:paraIdParent="04F7FBDB" w15:done="0"/>
  <w15:commentEx w15:paraId="4AEDB536" w15:done="0"/>
  <w15:commentEx w15:paraId="50A1C1F9" w15:done="0"/>
  <w15:commentEx w15:paraId="4EFB1E73" w15:done="0"/>
  <w15:commentEx w15:paraId="4653F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160DF" w16cex:dateUtc="2021-04-02T16:22:00Z"/>
  <w16cex:commentExtensible w16cex:durableId="2411623F" w16cex:dateUtc="2021-04-02T16:28:00Z"/>
  <w16cex:commentExtensible w16cex:durableId="24116337" w16cex:dateUtc="2021-04-02T16:32:00Z"/>
  <w16cex:commentExtensible w16cex:durableId="241163CA" w16cex:dateUtc="2021-04-02T16:35:00Z"/>
  <w16cex:commentExtensible w16cex:durableId="2411642D" w16cex:dateUtc="2021-04-02T16:36:00Z"/>
  <w16cex:commentExtensible w16cex:durableId="24116566" w16cex:dateUtc="2021-04-02T16:41:00Z"/>
  <w16cex:commentExtensible w16cex:durableId="24116583" w16cex:dateUtc="2021-04-02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226530" w16cid:durableId="241160DF"/>
  <w16cid:commentId w16cid:paraId="04F7FBDB" w16cid:durableId="2411623F"/>
  <w16cid:commentId w16cid:paraId="0DC8B656" w16cid:durableId="24116337"/>
  <w16cid:commentId w16cid:paraId="4AEDB536" w16cid:durableId="241163CA"/>
  <w16cid:commentId w16cid:paraId="50A1C1F9" w16cid:durableId="2411642D"/>
  <w16cid:commentId w16cid:paraId="4EFB1E73" w16cid:durableId="24116566"/>
  <w16cid:commentId w16cid:paraId="4653FB6C" w16cid:durableId="241165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096D" w14:textId="77777777" w:rsidR="008B3E42" w:rsidRDefault="008B3E42" w:rsidP="00351CF2">
      <w:r>
        <w:separator/>
      </w:r>
    </w:p>
  </w:endnote>
  <w:endnote w:type="continuationSeparator" w:id="0">
    <w:p w14:paraId="0E938559" w14:textId="77777777" w:rsidR="008B3E42" w:rsidRDefault="008B3E42" w:rsidP="0035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5246830"/>
      <w:docPartObj>
        <w:docPartGallery w:val="Page Numbers (Bottom of Page)"/>
        <w:docPartUnique/>
      </w:docPartObj>
    </w:sdtPr>
    <w:sdtEndPr>
      <w:rPr>
        <w:noProof/>
      </w:rPr>
    </w:sdtEndPr>
    <w:sdtContent>
      <w:p w14:paraId="623408BC" w14:textId="77777777" w:rsidR="00AF6F0D" w:rsidRDefault="00AF6F0D">
        <w:pPr>
          <w:pStyle w:val="Footer"/>
          <w:jc w:val="center"/>
        </w:pPr>
        <w:r>
          <w:fldChar w:fldCharType="begin"/>
        </w:r>
        <w:r>
          <w:instrText xml:space="preserve"> PAGE   \* MERGEFORMAT </w:instrText>
        </w:r>
        <w:r>
          <w:fldChar w:fldCharType="separate"/>
        </w:r>
        <w:r>
          <w:rPr>
            <w:noProof/>
          </w:rPr>
          <w:t>73</w:t>
        </w:r>
        <w:r>
          <w:rPr>
            <w:noProof/>
          </w:rPr>
          <w:fldChar w:fldCharType="end"/>
        </w:r>
      </w:p>
    </w:sdtContent>
  </w:sdt>
  <w:p w14:paraId="013FFCAD" w14:textId="77777777" w:rsidR="00AF6F0D" w:rsidRDefault="00AF6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CF0E0" w14:textId="77777777" w:rsidR="008B3E42" w:rsidRDefault="008B3E42" w:rsidP="00351CF2">
      <w:r>
        <w:separator/>
      </w:r>
    </w:p>
  </w:footnote>
  <w:footnote w:type="continuationSeparator" w:id="0">
    <w:p w14:paraId="05F9AA4C" w14:textId="77777777" w:rsidR="008B3E42" w:rsidRDefault="008B3E42" w:rsidP="00351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7173454"/>
      <w:docPartObj>
        <w:docPartGallery w:val="Watermarks"/>
        <w:docPartUnique/>
      </w:docPartObj>
    </w:sdtPr>
    <w:sdtEndPr/>
    <w:sdtContent>
      <w:p w14:paraId="3760352C" w14:textId="62FAFF25" w:rsidR="00AF6F0D" w:rsidRDefault="00AF6F0D">
        <w:pPr>
          <w:pStyle w:val="Header"/>
        </w:pPr>
        <w:r>
          <w:rPr>
            <w:noProof/>
          </w:rPr>
          <mc:AlternateContent>
            <mc:Choice Requires="wps">
              <w:drawing>
                <wp:anchor distT="0" distB="0" distL="114300" distR="114300" simplePos="0" relativeHeight="251657216" behindDoc="1" locked="0" layoutInCell="0" allowOverlap="1" wp14:anchorId="36BF5F8A" wp14:editId="69E3CB4C">
                  <wp:simplePos x="0" y="0"/>
                  <wp:positionH relativeFrom="margin">
                    <wp:align>center</wp:align>
                  </wp:positionH>
                  <wp:positionV relativeFrom="margin">
                    <wp:align>center</wp:align>
                  </wp:positionV>
                  <wp:extent cx="5237480" cy="3142615"/>
                  <wp:effectExtent l="0" t="1143000" r="0" b="65786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1DAF2C" w14:textId="77777777" w:rsidR="00AF6F0D" w:rsidRDefault="00AF6F0D" w:rsidP="00DE4986">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BF5F8A" id="_x0000_t202" coordsize="21600,21600" o:spt="202" path="m,l,21600r21600,l21600,xe">
                  <v:stroke joinstyle="miter"/>
                  <v:path gradientshapeok="t" o:connecttype="rect"/>
                </v:shapetype>
                <v:shape id="WordArt 2" o:spid="_x0000_s1026" type="#_x0000_t202" style="position:absolute;margin-left:0;margin-top:0;width:412.4pt;height:247.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" o:allowincell="f" filled="f" stroked="f">
                  <v:stroke joinstyle="round"/>
                  <o:lock v:ext="edit" shapetype="t"/>
                  <v:textbox style="mso-fit-shape-to-text:t">
                    <w:txbxContent>
                      <w:p w14:paraId="481DAF2C" w14:textId="77777777" w:rsidR="00AF6F0D" w:rsidRDefault="00AF6F0D" w:rsidP="00DE4986">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8CF"/>
    <w:multiLevelType w:val="hybridMultilevel"/>
    <w:tmpl w:val="B8E841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54A9B"/>
    <w:multiLevelType w:val="hybridMultilevel"/>
    <w:tmpl w:val="9B905C18"/>
    <w:lvl w:ilvl="0" w:tplc="9C9A6C6E">
      <w:start w:val="1"/>
      <w:numFmt w:val="bullet"/>
      <w:lvlText w:val="•"/>
      <w:lvlJc w:val="left"/>
      <w:pPr>
        <w:tabs>
          <w:tab w:val="num" w:pos="720"/>
        </w:tabs>
        <w:ind w:left="720" w:hanging="360"/>
      </w:pPr>
      <w:rPr>
        <w:rFonts w:ascii="Arial" w:hAnsi="Arial" w:hint="default"/>
      </w:rPr>
    </w:lvl>
    <w:lvl w:ilvl="1" w:tplc="15C0E6B8" w:tentative="1">
      <w:start w:val="1"/>
      <w:numFmt w:val="bullet"/>
      <w:lvlText w:val="•"/>
      <w:lvlJc w:val="left"/>
      <w:pPr>
        <w:tabs>
          <w:tab w:val="num" w:pos="1440"/>
        </w:tabs>
        <w:ind w:left="1440" w:hanging="360"/>
      </w:pPr>
      <w:rPr>
        <w:rFonts w:ascii="Arial" w:hAnsi="Arial" w:hint="default"/>
      </w:rPr>
    </w:lvl>
    <w:lvl w:ilvl="2" w:tplc="DEB8D096" w:tentative="1">
      <w:start w:val="1"/>
      <w:numFmt w:val="bullet"/>
      <w:lvlText w:val="•"/>
      <w:lvlJc w:val="left"/>
      <w:pPr>
        <w:tabs>
          <w:tab w:val="num" w:pos="2160"/>
        </w:tabs>
        <w:ind w:left="2160" w:hanging="360"/>
      </w:pPr>
      <w:rPr>
        <w:rFonts w:ascii="Arial" w:hAnsi="Arial" w:hint="default"/>
      </w:rPr>
    </w:lvl>
    <w:lvl w:ilvl="3" w:tplc="8AF431B0" w:tentative="1">
      <w:start w:val="1"/>
      <w:numFmt w:val="bullet"/>
      <w:lvlText w:val="•"/>
      <w:lvlJc w:val="left"/>
      <w:pPr>
        <w:tabs>
          <w:tab w:val="num" w:pos="2880"/>
        </w:tabs>
        <w:ind w:left="2880" w:hanging="360"/>
      </w:pPr>
      <w:rPr>
        <w:rFonts w:ascii="Arial" w:hAnsi="Arial" w:hint="default"/>
      </w:rPr>
    </w:lvl>
    <w:lvl w:ilvl="4" w:tplc="ABCC329C" w:tentative="1">
      <w:start w:val="1"/>
      <w:numFmt w:val="bullet"/>
      <w:lvlText w:val="•"/>
      <w:lvlJc w:val="left"/>
      <w:pPr>
        <w:tabs>
          <w:tab w:val="num" w:pos="3600"/>
        </w:tabs>
        <w:ind w:left="3600" w:hanging="360"/>
      </w:pPr>
      <w:rPr>
        <w:rFonts w:ascii="Arial" w:hAnsi="Arial" w:hint="default"/>
      </w:rPr>
    </w:lvl>
    <w:lvl w:ilvl="5" w:tplc="E500E13C" w:tentative="1">
      <w:start w:val="1"/>
      <w:numFmt w:val="bullet"/>
      <w:lvlText w:val="•"/>
      <w:lvlJc w:val="left"/>
      <w:pPr>
        <w:tabs>
          <w:tab w:val="num" w:pos="4320"/>
        </w:tabs>
        <w:ind w:left="4320" w:hanging="360"/>
      </w:pPr>
      <w:rPr>
        <w:rFonts w:ascii="Arial" w:hAnsi="Arial" w:hint="default"/>
      </w:rPr>
    </w:lvl>
    <w:lvl w:ilvl="6" w:tplc="37DEA828" w:tentative="1">
      <w:start w:val="1"/>
      <w:numFmt w:val="bullet"/>
      <w:lvlText w:val="•"/>
      <w:lvlJc w:val="left"/>
      <w:pPr>
        <w:tabs>
          <w:tab w:val="num" w:pos="5040"/>
        </w:tabs>
        <w:ind w:left="5040" w:hanging="360"/>
      </w:pPr>
      <w:rPr>
        <w:rFonts w:ascii="Arial" w:hAnsi="Arial" w:hint="default"/>
      </w:rPr>
    </w:lvl>
    <w:lvl w:ilvl="7" w:tplc="B2980DEC" w:tentative="1">
      <w:start w:val="1"/>
      <w:numFmt w:val="bullet"/>
      <w:lvlText w:val="•"/>
      <w:lvlJc w:val="left"/>
      <w:pPr>
        <w:tabs>
          <w:tab w:val="num" w:pos="5760"/>
        </w:tabs>
        <w:ind w:left="5760" w:hanging="360"/>
      </w:pPr>
      <w:rPr>
        <w:rFonts w:ascii="Arial" w:hAnsi="Arial" w:hint="default"/>
      </w:rPr>
    </w:lvl>
    <w:lvl w:ilvl="8" w:tplc="7CE4CF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D53203"/>
    <w:multiLevelType w:val="hybridMultilevel"/>
    <w:tmpl w:val="A6F8E7CA"/>
    <w:lvl w:ilvl="0" w:tplc="EAD0B7F0">
      <w:start w:val="1"/>
      <w:numFmt w:val="bullet"/>
      <w:lvlText w:val="•"/>
      <w:lvlJc w:val="left"/>
      <w:pPr>
        <w:tabs>
          <w:tab w:val="num" w:pos="720"/>
        </w:tabs>
        <w:ind w:left="720" w:hanging="360"/>
      </w:pPr>
      <w:rPr>
        <w:rFonts w:ascii="Arial" w:hAnsi="Arial" w:hint="default"/>
      </w:rPr>
    </w:lvl>
    <w:lvl w:ilvl="1" w:tplc="EFEE3536" w:tentative="1">
      <w:start w:val="1"/>
      <w:numFmt w:val="bullet"/>
      <w:lvlText w:val="•"/>
      <w:lvlJc w:val="left"/>
      <w:pPr>
        <w:tabs>
          <w:tab w:val="num" w:pos="1440"/>
        </w:tabs>
        <w:ind w:left="1440" w:hanging="360"/>
      </w:pPr>
      <w:rPr>
        <w:rFonts w:ascii="Arial" w:hAnsi="Arial" w:hint="default"/>
      </w:rPr>
    </w:lvl>
    <w:lvl w:ilvl="2" w:tplc="CD90B14C" w:tentative="1">
      <w:start w:val="1"/>
      <w:numFmt w:val="bullet"/>
      <w:lvlText w:val="•"/>
      <w:lvlJc w:val="left"/>
      <w:pPr>
        <w:tabs>
          <w:tab w:val="num" w:pos="2160"/>
        </w:tabs>
        <w:ind w:left="2160" w:hanging="360"/>
      </w:pPr>
      <w:rPr>
        <w:rFonts w:ascii="Arial" w:hAnsi="Arial" w:hint="default"/>
      </w:rPr>
    </w:lvl>
    <w:lvl w:ilvl="3" w:tplc="456CC1C0" w:tentative="1">
      <w:start w:val="1"/>
      <w:numFmt w:val="bullet"/>
      <w:lvlText w:val="•"/>
      <w:lvlJc w:val="left"/>
      <w:pPr>
        <w:tabs>
          <w:tab w:val="num" w:pos="2880"/>
        </w:tabs>
        <w:ind w:left="2880" w:hanging="360"/>
      </w:pPr>
      <w:rPr>
        <w:rFonts w:ascii="Arial" w:hAnsi="Arial" w:hint="default"/>
      </w:rPr>
    </w:lvl>
    <w:lvl w:ilvl="4" w:tplc="862CEED4" w:tentative="1">
      <w:start w:val="1"/>
      <w:numFmt w:val="bullet"/>
      <w:lvlText w:val="•"/>
      <w:lvlJc w:val="left"/>
      <w:pPr>
        <w:tabs>
          <w:tab w:val="num" w:pos="3600"/>
        </w:tabs>
        <w:ind w:left="3600" w:hanging="360"/>
      </w:pPr>
      <w:rPr>
        <w:rFonts w:ascii="Arial" w:hAnsi="Arial" w:hint="default"/>
      </w:rPr>
    </w:lvl>
    <w:lvl w:ilvl="5" w:tplc="F1EEC58A" w:tentative="1">
      <w:start w:val="1"/>
      <w:numFmt w:val="bullet"/>
      <w:lvlText w:val="•"/>
      <w:lvlJc w:val="left"/>
      <w:pPr>
        <w:tabs>
          <w:tab w:val="num" w:pos="4320"/>
        </w:tabs>
        <w:ind w:left="4320" w:hanging="360"/>
      </w:pPr>
      <w:rPr>
        <w:rFonts w:ascii="Arial" w:hAnsi="Arial" w:hint="default"/>
      </w:rPr>
    </w:lvl>
    <w:lvl w:ilvl="6" w:tplc="F5984E48" w:tentative="1">
      <w:start w:val="1"/>
      <w:numFmt w:val="bullet"/>
      <w:lvlText w:val="•"/>
      <w:lvlJc w:val="left"/>
      <w:pPr>
        <w:tabs>
          <w:tab w:val="num" w:pos="5040"/>
        </w:tabs>
        <w:ind w:left="5040" w:hanging="360"/>
      </w:pPr>
      <w:rPr>
        <w:rFonts w:ascii="Arial" w:hAnsi="Arial" w:hint="default"/>
      </w:rPr>
    </w:lvl>
    <w:lvl w:ilvl="7" w:tplc="9FFAD126" w:tentative="1">
      <w:start w:val="1"/>
      <w:numFmt w:val="bullet"/>
      <w:lvlText w:val="•"/>
      <w:lvlJc w:val="left"/>
      <w:pPr>
        <w:tabs>
          <w:tab w:val="num" w:pos="5760"/>
        </w:tabs>
        <w:ind w:left="5760" w:hanging="360"/>
      </w:pPr>
      <w:rPr>
        <w:rFonts w:ascii="Arial" w:hAnsi="Arial" w:hint="default"/>
      </w:rPr>
    </w:lvl>
    <w:lvl w:ilvl="8" w:tplc="1C8C8C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3D166D"/>
    <w:multiLevelType w:val="hybridMultilevel"/>
    <w:tmpl w:val="EEC24654"/>
    <w:lvl w:ilvl="0" w:tplc="56DC9C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4753"/>
    <w:multiLevelType w:val="hybridMultilevel"/>
    <w:tmpl w:val="1AC8EE84"/>
    <w:lvl w:ilvl="0" w:tplc="B72828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072D2"/>
    <w:multiLevelType w:val="hybridMultilevel"/>
    <w:tmpl w:val="5F3AA9BA"/>
    <w:lvl w:ilvl="0" w:tplc="23FCCD8E">
      <w:start w:val="2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579A"/>
    <w:multiLevelType w:val="hybridMultilevel"/>
    <w:tmpl w:val="CFA68EF4"/>
    <w:lvl w:ilvl="0" w:tplc="CDBE9C00">
      <w:start w:val="1"/>
      <w:numFmt w:val="bullet"/>
      <w:lvlText w:val="•"/>
      <w:lvlJc w:val="left"/>
      <w:pPr>
        <w:tabs>
          <w:tab w:val="num" w:pos="720"/>
        </w:tabs>
        <w:ind w:left="720" w:hanging="360"/>
      </w:pPr>
      <w:rPr>
        <w:rFonts w:ascii="Arial" w:hAnsi="Arial" w:hint="default"/>
      </w:rPr>
    </w:lvl>
    <w:lvl w:ilvl="1" w:tplc="3554494E" w:tentative="1">
      <w:start w:val="1"/>
      <w:numFmt w:val="bullet"/>
      <w:lvlText w:val="•"/>
      <w:lvlJc w:val="left"/>
      <w:pPr>
        <w:tabs>
          <w:tab w:val="num" w:pos="1440"/>
        </w:tabs>
        <w:ind w:left="1440" w:hanging="360"/>
      </w:pPr>
      <w:rPr>
        <w:rFonts w:ascii="Arial" w:hAnsi="Arial" w:hint="default"/>
      </w:rPr>
    </w:lvl>
    <w:lvl w:ilvl="2" w:tplc="ADF2B3DC" w:tentative="1">
      <w:start w:val="1"/>
      <w:numFmt w:val="bullet"/>
      <w:lvlText w:val="•"/>
      <w:lvlJc w:val="left"/>
      <w:pPr>
        <w:tabs>
          <w:tab w:val="num" w:pos="2160"/>
        </w:tabs>
        <w:ind w:left="2160" w:hanging="360"/>
      </w:pPr>
      <w:rPr>
        <w:rFonts w:ascii="Arial" w:hAnsi="Arial" w:hint="default"/>
      </w:rPr>
    </w:lvl>
    <w:lvl w:ilvl="3" w:tplc="A1468FA2" w:tentative="1">
      <w:start w:val="1"/>
      <w:numFmt w:val="bullet"/>
      <w:lvlText w:val="•"/>
      <w:lvlJc w:val="left"/>
      <w:pPr>
        <w:tabs>
          <w:tab w:val="num" w:pos="2880"/>
        </w:tabs>
        <w:ind w:left="2880" w:hanging="360"/>
      </w:pPr>
      <w:rPr>
        <w:rFonts w:ascii="Arial" w:hAnsi="Arial" w:hint="default"/>
      </w:rPr>
    </w:lvl>
    <w:lvl w:ilvl="4" w:tplc="CC929224" w:tentative="1">
      <w:start w:val="1"/>
      <w:numFmt w:val="bullet"/>
      <w:lvlText w:val="•"/>
      <w:lvlJc w:val="left"/>
      <w:pPr>
        <w:tabs>
          <w:tab w:val="num" w:pos="3600"/>
        </w:tabs>
        <w:ind w:left="3600" w:hanging="360"/>
      </w:pPr>
      <w:rPr>
        <w:rFonts w:ascii="Arial" w:hAnsi="Arial" w:hint="default"/>
      </w:rPr>
    </w:lvl>
    <w:lvl w:ilvl="5" w:tplc="D90E8B32" w:tentative="1">
      <w:start w:val="1"/>
      <w:numFmt w:val="bullet"/>
      <w:lvlText w:val="•"/>
      <w:lvlJc w:val="left"/>
      <w:pPr>
        <w:tabs>
          <w:tab w:val="num" w:pos="4320"/>
        </w:tabs>
        <w:ind w:left="4320" w:hanging="360"/>
      </w:pPr>
      <w:rPr>
        <w:rFonts w:ascii="Arial" w:hAnsi="Arial" w:hint="default"/>
      </w:rPr>
    </w:lvl>
    <w:lvl w:ilvl="6" w:tplc="97E47D3C" w:tentative="1">
      <w:start w:val="1"/>
      <w:numFmt w:val="bullet"/>
      <w:lvlText w:val="•"/>
      <w:lvlJc w:val="left"/>
      <w:pPr>
        <w:tabs>
          <w:tab w:val="num" w:pos="5040"/>
        </w:tabs>
        <w:ind w:left="5040" w:hanging="360"/>
      </w:pPr>
      <w:rPr>
        <w:rFonts w:ascii="Arial" w:hAnsi="Arial" w:hint="default"/>
      </w:rPr>
    </w:lvl>
    <w:lvl w:ilvl="7" w:tplc="C8F01A82" w:tentative="1">
      <w:start w:val="1"/>
      <w:numFmt w:val="bullet"/>
      <w:lvlText w:val="•"/>
      <w:lvlJc w:val="left"/>
      <w:pPr>
        <w:tabs>
          <w:tab w:val="num" w:pos="5760"/>
        </w:tabs>
        <w:ind w:left="5760" w:hanging="360"/>
      </w:pPr>
      <w:rPr>
        <w:rFonts w:ascii="Arial" w:hAnsi="Arial" w:hint="default"/>
      </w:rPr>
    </w:lvl>
    <w:lvl w:ilvl="8" w:tplc="52E6B8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D3CCE"/>
    <w:multiLevelType w:val="hybridMultilevel"/>
    <w:tmpl w:val="928217D2"/>
    <w:lvl w:ilvl="0" w:tplc="300E149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D46A4"/>
    <w:multiLevelType w:val="hybridMultilevel"/>
    <w:tmpl w:val="F182C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D86FDA"/>
    <w:multiLevelType w:val="hybridMultilevel"/>
    <w:tmpl w:val="B7C0DEC8"/>
    <w:lvl w:ilvl="0" w:tplc="6E02A66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137A8"/>
    <w:multiLevelType w:val="hybridMultilevel"/>
    <w:tmpl w:val="B318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435A9"/>
    <w:multiLevelType w:val="hybridMultilevel"/>
    <w:tmpl w:val="C13EF6AA"/>
    <w:lvl w:ilvl="0" w:tplc="59880D90">
      <w:start w:val="2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5EFC"/>
    <w:multiLevelType w:val="hybridMultilevel"/>
    <w:tmpl w:val="1310A804"/>
    <w:lvl w:ilvl="0" w:tplc="397A723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05DBC"/>
    <w:multiLevelType w:val="hybridMultilevel"/>
    <w:tmpl w:val="1B90D348"/>
    <w:lvl w:ilvl="0" w:tplc="81BA57F8">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57E3C"/>
    <w:multiLevelType w:val="hybridMultilevel"/>
    <w:tmpl w:val="E154F310"/>
    <w:lvl w:ilvl="0" w:tplc="9B5A69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6368E"/>
    <w:multiLevelType w:val="hybridMultilevel"/>
    <w:tmpl w:val="22662D4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82C2954"/>
    <w:multiLevelType w:val="hybridMultilevel"/>
    <w:tmpl w:val="CA1C0F66"/>
    <w:lvl w:ilvl="0" w:tplc="C5E200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0F0B"/>
    <w:multiLevelType w:val="hybridMultilevel"/>
    <w:tmpl w:val="E850036A"/>
    <w:lvl w:ilvl="0" w:tplc="8732F9A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7"/>
  </w:num>
  <w:num w:numId="4">
    <w:abstractNumId w:val="4"/>
  </w:num>
  <w:num w:numId="5">
    <w:abstractNumId w:val="11"/>
  </w:num>
  <w:num w:numId="6">
    <w:abstractNumId w:val="5"/>
  </w:num>
  <w:num w:numId="7">
    <w:abstractNumId w:val="10"/>
  </w:num>
  <w:num w:numId="8">
    <w:abstractNumId w:val="13"/>
  </w:num>
  <w:num w:numId="9">
    <w:abstractNumId w:val="15"/>
  </w:num>
  <w:num w:numId="10">
    <w:abstractNumId w:val="16"/>
  </w:num>
  <w:num w:numId="11">
    <w:abstractNumId w:val="0"/>
  </w:num>
  <w:num w:numId="12">
    <w:abstractNumId w:val="8"/>
  </w:num>
  <w:num w:numId="13">
    <w:abstractNumId w:val="7"/>
  </w:num>
  <w:num w:numId="14">
    <w:abstractNumId w:val="12"/>
  </w:num>
  <w:num w:numId="15">
    <w:abstractNumId w:val="9"/>
  </w:num>
  <w:num w:numId="16">
    <w:abstractNumId w:val="2"/>
  </w:num>
  <w:num w:numId="17">
    <w:abstractNumId w:val="6"/>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BB"/>
    <w:rsid w:val="00000CD0"/>
    <w:rsid w:val="00003ABF"/>
    <w:rsid w:val="000043C2"/>
    <w:rsid w:val="00004A69"/>
    <w:rsid w:val="00004ABB"/>
    <w:rsid w:val="000108D9"/>
    <w:rsid w:val="00010A32"/>
    <w:rsid w:val="00010AB8"/>
    <w:rsid w:val="000122F5"/>
    <w:rsid w:val="00013C4F"/>
    <w:rsid w:val="000144AA"/>
    <w:rsid w:val="00015EAB"/>
    <w:rsid w:val="000162BB"/>
    <w:rsid w:val="00016CF5"/>
    <w:rsid w:val="0001749C"/>
    <w:rsid w:val="00020715"/>
    <w:rsid w:val="000207E9"/>
    <w:rsid w:val="0002098F"/>
    <w:rsid w:val="00024763"/>
    <w:rsid w:val="000312D1"/>
    <w:rsid w:val="00031D65"/>
    <w:rsid w:val="000339C0"/>
    <w:rsid w:val="000351ED"/>
    <w:rsid w:val="00040CC1"/>
    <w:rsid w:val="00042EFC"/>
    <w:rsid w:val="000434EA"/>
    <w:rsid w:val="00043DDC"/>
    <w:rsid w:val="00044510"/>
    <w:rsid w:val="00045100"/>
    <w:rsid w:val="00046326"/>
    <w:rsid w:val="00046746"/>
    <w:rsid w:val="0005056D"/>
    <w:rsid w:val="00051AB8"/>
    <w:rsid w:val="00052EFA"/>
    <w:rsid w:val="0005362F"/>
    <w:rsid w:val="00053BF1"/>
    <w:rsid w:val="0005431B"/>
    <w:rsid w:val="00056365"/>
    <w:rsid w:val="000567AF"/>
    <w:rsid w:val="00057897"/>
    <w:rsid w:val="00060456"/>
    <w:rsid w:val="00060CE4"/>
    <w:rsid w:val="00061873"/>
    <w:rsid w:val="0006454B"/>
    <w:rsid w:val="00064F73"/>
    <w:rsid w:val="00065A47"/>
    <w:rsid w:val="0006740A"/>
    <w:rsid w:val="00067D37"/>
    <w:rsid w:val="00070742"/>
    <w:rsid w:val="00070778"/>
    <w:rsid w:val="000717E1"/>
    <w:rsid w:val="00071D44"/>
    <w:rsid w:val="0007201F"/>
    <w:rsid w:val="00072546"/>
    <w:rsid w:val="00072A95"/>
    <w:rsid w:val="00072AAA"/>
    <w:rsid w:val="00073D3A"/>
    <w:rsid w:val="0007487E"/>
    <w:rsid w:val="00076308"/>
    <w:rsid w:val="00076BB4"/>
    <w:rsid w:val="000772E6"/>
    <w:rsid w:val="0008065E"/>
    <w:rsid w:val="00080B2E"/>
    <w:rsid w:val="0008251B"/>
    <w:rsid w:val="00083163"/>
    <w:rsid w:val="0008463C"/>
    <w:rsid w:val="000854E9"/>
    <w:rsid w:val="00085A4B"/>
    <w:rsid w:val="000862B2"/>
    <w:rsid w:val="00087DE8"/>
    <w:rsid w:val="0009134D"/>
    <w:rsid w:val="0009140F"/>
    <w:rsid w:val="000921EE"/>
    <w:rsid w:val="0009255A"/>
    <w:rsid w:val="00093C91"/>
    <w:rsid w:val="00093CE8"/>
    <w:rsid w:val="00095BE9"/>
    <w:rsid w:val="00096093"/>
    <w:rsid w:val="000971CF"/>
    <w:rsid w:val="00097412"/>
    <w:rsid w:val="000A09EC"/>
    <w:rsid w:val="000A1063"/>
    <w:rsid w:val="000A15AD"/>
    <w:rsid w:val="000A1AAF"/>
    <w:rsid w:val="000A259B"/>
    <w:rsid w:val="000A337D"/>
    <w:rsid w:val="000A3798"/>
    <w:rsid w:val="000A4C3B"/>
    <w:rsid w:val="000A4E06"/>
    <w:rsid w:val="000A6637"/>
    <w:rsid w:val="000A7112"/>
    <w:rsid w:val="000B1562"/>
    <w:rsid w:val="000B37B0"/>
    <w:rsid w:val="000B3B22"/>
    <w:rsid w:val="000B3C87"/>
    <w:rsid w:val="000B5630"/>
    <w:rsid w:val="000B6382"/>
    <w:rsid w:val="000C3AEB"/>
    <w:rsid w:val="000C3B59"/>
    <w:rsid w:val="000C562A"/>
    <w:rsid w:val="000C5D4C"/>
    <w:rsid w:val="000C727D"/>
    <w:rsid w:val="000C7AD3"/>
    <w:rsid w:val="000D0157"/>
    <w:rsid w:val="000D10D9"/>
    <w:rsid w:val="000D1B72"/>
    <w:rsid w:val="000D1E56"/>
    <w:rsid w:val="000D3025"/>
    <w:rsid w:val="000D49CA"/>
    <w:rsid w:val="000D628B"/>
    <w:rsid w:val="000E00F0"/>
    <w:rsid w:val="000E1281"/>
    <w:rsid w:val="000E1752"/>
    <w:rsid w:val="000E2E53"/>
    <w:rsid w:val="000E4AF1"/>
    <w:rsid w:val="000E52FF"/>
    <w:rsid w:val="000E5A31"/>
    <w:rsid w:val="000E5B67"/>
    <w:rsid w:val="000F093C"/>
    <w:rsid w:val="000F0A19"/>
    <w:rsid w:val="000F27CC"/>
    <w:rsid w:val="000F4742"/>
    <w:rsid w:val="000F4B97"/>
    <w:rsid w:val="000F5549"/>
    <w:rsid w:val="000F6844"/>
    <w:rsid w:val="000F6A22"/>
    <w:rsid w:val="000F6CF4"/>
    <w:rsid w:val="000F77E5"/>
    <w:rsid w:val="000F7E49"/>
    <w:rsid w:val="001014F7"/>
    <w:rsid w:val="00102F90"/>
    <w:rsid w:val="00104999"/>
    <w:rsid w:val="00105D89"/>
    <w:rsid w:val="00106B5B"/>
    <w:rsid w:val="00110ED2"/>
    <w:rsid w:val="00110F98"/>
    <w:rsid w:val="00111137"/>
    <w:rsid w:val="001120C0"/>
    <w:rsid w:val="00112457"/>
    <w:rsid w:val="00112699"/>
    <w:rsid w:val="00112D6C"/>
    <w:rsid w:val="0011378C"/>
    <w:rsid w:val="00113B2E"/>
    <w:rsid w:val="00114970"/>
    <w:rsid w:val="00115989"/>
    <w:rsid w:val="00121233"/>
    <w:rsid w:val="00121883"/>
    <w:rsid w:val="00122673"/>
    <w:rsid w:val="00123068"/>
    <w:rsid w:val="001239F1"/>
    <w:rsid w:val="001247D9"/>
    <w:rsid w:val="00126516"/>
    <w:rsid w:val="00126A53"/>
    <w:rsid w:val="001302DB"/>
    <w:rsid w:val="0013117A"/>
    <w:rsid w:val="00132D74"/>
    <w:rsid w:val="0013363C"/>
    <w:rsid w:val="001337EA"/>
    <w:rsid w:val="001339C3"/>
    <w:rsid w:val="00133C47"/>
    <w:rsid w:val="00135303"/>
    <w:rsid w:val="00135CA0"/>
    <w:rsid w:val="00136214"/>
    <w:rsid w:val="00136AF2"/>
    <w:rsid w:val="00137A27"/>
    <w:rsid w:val="00140004"/>
    <w:rsid w:val="001404DD"/>
    <w:rsid w:val="00141F4B"/>
    <w:rsid w:val="00142DCF"/>
    <w:rsid w:val="00144160"/>
    <w:rsid w:val="00144481"/>
    <w:rsid w:val="00144678"/>
    <w:rsid w:val="00144B61"/>
    <w:rsid w:val="00145104"/>
    <w:rsid w:val="001459A7"/>
    <w:rsid w:val="00146E70"/>
    <w:rsid w:val="00147D3D"/>
    <w:rsid w:val="0015122B"/>
    <w:rsid w:val="00151BB2"/>
    <w:rsid w:val="00153AE9"/>
    <w:rsid w:val="00153F7F"/>
    <w:rsid w:val="00153F8A"/>
    <w:rsid w:val="00154172"/>
    <w:rsid w:val="00155AE3"/>
    <w:rsid w:val="001601AD"/>
    <w:rsid w:val="001606EE"/>
    <w:rsid w:val="001610E9"/>
    <w:rsid w:val="00161AF0"/>
    <w:rsid w:val="00161EAD"/>
    <w:rsid w:val="00165E6D"/>
    <w:rsid w:val="00166203"/>
    <w:rsid w:val="00166D9A"/>
    <w:rsid w:val="001721DF"/>
    <w:rsid w:val="00174EE7"/>
    <w:rsid w:val="00175EE5"/>
    <w:rsid w:val="001767AC"/>
    <w:rsid w:val="00176AB6"/>
    <w:rsid w:val="00177D1E"/>
    <w:rsid w:val="00177F4F"/>
    <w:rsid w:val="00177FF0"/>
    <w:rsid w:val="001801A9"/>
    <w:rsid w:val="001808B7"/>
    <w:rsid w:val="00180FF4"/>
    <w:rsid w:val="001823E9"/>
    <w:rsid w:val="00183EB8"/>
    <w:rsid w:val="001863D1"/>
    <w:rsid w:val="00191161"/>
    <w:rsid w:val="0019142F"/>
    <w:rsid w:val="00192278"/>
    <w:rsid w:val="00192359"/>
    <w:rsid w:val="00195779"/>
    <w:rsid w:val="0019678D"/>
    <w:rsid w:val="0019705A"/>
    <w:rsid w:val="001A0256"/>
    <w:rsid w:val="001A10CD"/>
    <w:rsid w:val="001A1FD8"/>
    <w:rsid w:val="001A2DC0"/>
    <w:rsid w:val="001A39C7"/>
    <w:rsid w:val="001A5741"/>
    <w:rsid w:val="001A6ADF"/>
    <w:rsid w:val="001A6EA1"/>
    <w:rsid w:val="001A740F"/>
    <w:rsid w:val="001A7B22"/>
    <w:rsid w:val="001B06C4"/>
    <w:rsid w:val="001B0A94"/>
    <w:rsid w:val="001B467B"/>
    <w:rsid w:val="001B755C"/>
    <w:rsid w:val="001B7F82"/>
    <w:rsid w:val="001C0638"/>
    <w:rsid w:val="001C1810"/>
    <w:rsid w:val="001C21D7"/>
    <w:rsid w:val="001C3F6D"/>
    <w:rsid w:val="001C5CB7"/>
    <w:rsid w:val="001C73E0"/>
    <w:rsid w:val="001C7930"/>
    <w:rsid w:val="001D2649"/>
    <w:rsid w:val="001D5420"/>
    <w:rsid w:val="001D5BD0"/>
    <w:rsid w:val="001D7F7D"/>
    <w:rsid w:val="001E0405"/>
    <w:rsid w:val="001E0C13"/>
    <w:rsid w:val="001E14D4"/>
    <w:rsid w:val="001E2F38"/>
    <w:rsid w:val="001E36EB"/>
    <w:rsid w:val="001E3750"/>
    <w:rsid w:val="001E3C74"/>
    <w:rsid w:val="001E3E00"/>
    <w:rsid w:val="001E40DF"/>
    <w:rsid w:val="001E44D9"/>
    <w:rsid w:val="001E5213"/>
    <w:rsid w:val="001E6297"/>
    <w:rsid w:val="001E7868"/>
    <w:rsid w:val="001E7C8B"/>
    <w:rsid w:val="001E7DE6"/>
    <w:rsid w:val="001F1651"/>
    <w:rsid w:val="001F22BD"/>
    <w:rsid w:val="001F289F"/>
    <w:rsid w:val="001F2C3E"/>
    <w:rsid w:val="001F4E46"/>
    <w:rsid w:val="001F5447"/>
    <w:rsid w:val="001F5621"/>
    <w:rsid w:val="001F5852"/>
    <w:rsid w:val="001F6074"/>
    <w:rsid w:val="001F711C"/>
    <w:rsid w:val="0020018D"/>
    <w:rsid w:val="00200206"/>
    <w:rsid w:val="002016A7"/>
    <w:rsid w:val="002018DE"/>
    <w:rsid w:val="0020200A"/>
    <w:rsid w:val="00202B66"/>
    <w:rsid w:val="00202C31"/>
    <w:rsid w:val="00203D52"/>
    <w:rsid w:val="00203F22"/>
    <w:rsid w:val="00204EDD"/>
    <w:rsid w:val="0020680E"/>
    <w:rsid w:val="00207EE8"/>
    <w:rsid w:val="00210860"/>
    <w:rsid w:val="00210F4A"/>
    <w:rsid w:val="00211182"/>
    <w:rsid w:val="00212E30"/>
    <w:rsid w:val="00213B51"/>
    <w:rsid w:val="00214832"/>
    <w:rsid w:val="002151CD"/>
    <w:rsid w:val="002165D0"/>
    <w:rsid w:val="00217376"/>
    <w:rsid w:val="00217E02"/>
    <w:rsid w:val="00223000"/>
    <w:rsid w:val="00223DAC"/>
    <w:rsid w:val="002243E8"/>
    <w:rsid w:val="00224678"/>
    <w:rsid w:val="0022675F"/>
    <w:rsid w:val="00226B6E"/>
    <w:rsid w:val="002274BF"/>
    <w:rsid w:val="00227E6D"/>
    <w:rsid w:val="00230044"/>
    <w:rsid w:val="00230D82"/>
    <w:rsid w:val="002325F5"/>
    <w:rsid w:val="002339AB"/>
    <w:rsid w:val="00234384"/>
    <w:rsid w:val="00234F69"/>
    <w:rsid w:val="00237A0C"/>
    <w:rsid w:val="002402AE"/>
    <w:rsid w:val="00240806"/>
    <w:rsid w:val="00241182"/>
    <w:rsid w:val="00241E64"/>
    <w:rsid w:val="00243513"/>
    <w:rsid w:val="00243629"/>
    <w:rsid w:val="002444A3"/>
    <w:rsid w:val="00244676"/>
    <w:rsid w:val="00245E61"/>
    <w:rsid w:val="00246184"/>
    <w:rsid w:val="002468CB"/>
    <w:rsid w:val="00247831"/>
    <w:rsid w:val="00251B9E"/>
    <w:rsid w:val="00251D49"/>
    <w:rsid w:val="00252DDF"/>
    <w:rsid w:val="00254805"/>
    <w:rsid w:val="00254865"/>
    <w:rsid w:val="002575BF"/>
    <w:rsid w:val="00260E4C"/>
    <w:rsid w:val="00263D76"/>
    <w:rsid w:val="002649CD"/>
    <w:rsid w:val="002649ED"/>
    <w:rsid w:val="00265173"/>
    <w:rsid w:val="00265B9E"/>
    <w:rsid w:val="0026737D"/>
    <w:rsid w:val="00267F5D"/>
    <w:rsid w:val="00267F68"/>
    <w:rsid w:val="0027019D"/>
    <w:rsid w:val="002721AA"/>
    <w:rsid w:val="0027277B"/>
    <w:rsid w:val="00275DFE"/>
    <w:rsid w:val="00276711"/>
    <w:rsid w:val="00276BD3"/>
    <w:rsid w:val="00280CC7"/>
    <w:rsid w:val="00280E75"/>
    <w:rsid w:val="002860BE"/>
    <w:rsid w:val="00291BA6"/>
    <w:rsid w:val="0029293A"/>
    <w:rsid w:val="002944D6"/>
    <w:rsid w:val="002949ED"/>
    <w:rsid w:val="00295A01"/>
    <w:rsid w:val="00296002"/>
    <w:rsid w:val="00296AF9"/>
    <w:rsid w:val="002A4CAB"/>
    <w:rsid w:val="002A4F5D"/>
    <w:rsid w:val="002A5D10"/>
    <w:rsid w:val="002A6904"/>
    <w:rsid w:val="002A7AFD"/>
    <w:rsid w:val="002B04D3"/>
    <w:rsid w:val="002B0827"/>
    <w:rsid w:val="002B0F67"/>
    <w:rsid w:val="002B2A8F"/>
    <w:rsid w:val="002B2F0A"/>
    <w:rsid w:val="002B3491"/>
    <w:rsid w:val="002B35A0"/>
    <w:rsid w:val="002B47CC"/>
    <w:rsid w:val="002C4693"/>
    <w:rsid w:val="002C5572"/>
    <w:rsid w:val="002C6D66"/>
    <w:rsid w:val="002D2C14"/>
    <w:rsid w:val="002D44EA"/>
    <w:rsid w:val="002D4837"/>
    <w:rsid w:val="002D61D2"/>
    <w:rsid w:val="002E09CD"/>
    <w:rsid w:val="002E2BE7"/>
    <w:rsid w:val="002E3590"/>
    <w:rsid w:val="002E4057"/>
    <w:rsid w:val="002E47F1"/>
    <w:rsid w:val="002E5446"/>
    <w:rsid w:val="002E6082"/>
    <w:rsid w:val="002E6AA1"/>
    <w:rsid w:val="002E6CF2"/>
    <w:rsid w:val="002F05EE"/>
    <w:rsid w:val="002F14DE"/>
    <w:rsid w:val="002F162A"/>
    <w:rsid w:val="002F1D50"/>
    <w:rsid w:val="002F4640"/>
    <w:rsid w:val="002F4AC3"/>
    <w:rsid w:val="002F6748"/>
    <w:rsid w:val="002F7089"/>
    <w:rsid w:val="002F7C73"/>
    <w:rsid w:val="003009D4"/>
    <w:rsid w:val="00303334"/>
    <w:rsid w:val="00304BE2"/>
    <w:rsid w:val="00304D65"/>
    <w:rsid w:val="00305BDE"/>
    <w:rsid w:val="00311E1C"/>
    <w:rsid w:val="00312EA3"/>
    <w:rsid w:val="0031596B"/>
    <w:rsid w:val="00317CC9"/>
    <w:rsid w:val="0032057E"/>
    <w:rsid w:val="00320888"/>
    <w:rsid w:val="00320BF4"/>
    <w:rsid w:val="003261BC"/>
    <w:rsid w:val="0032627B"/>
    <w:rsid w:val="00326D4B"/>
    <w:rsid w:val="0033218F"/>
    <w:rsid w:val="0033383E"/>
    <w:rsid w:val="0033722E"/>
    <w:rsid w:val="00342B91"/>
    <w:rsid w:val="00343B39"/>
    <w:rsid w:val="00344199"/>
    <w:rsid w:val="0034492B"/>
    <w:rsid w:val="003462F2"/>
    <w:rsid w:val="0034687C"/>
    <w:rsid w:val="00347991"/>
    <w:rsid w:val="00347BBB"/>
    <w:rsid w:val="00350704"/>
    <w:rsid w:val="00350FC5"/>
    <w:rsid w:val="00351CF2"/>
    <w:rsid w:val="00351FB0"/>
    <w:rsid w:val="00356ED4"/>
    <w:rsid w:val="00357D8C"/>
    <w:rsid w:val="00360F3F"/>
    <w:rsid w:val="00362527"/>
    <w:rsid w:val="00364337"/>
    <w:rsid w:val="0036455B"/>
    <w:rsid w:val="003650D8"/>
    <w:rsid w:val="00365DDA"/>
    <w:rsid w:val="00366733"/>
    <w:rsid w:val="00367C9D"/>
    <w:rsid w:val="003701CC"/>
    <w:rsid w:val="0037135B"/>
    <w:rsid w:val="00371EB8"/>
    <w:rsid w:val="0037285F"/>
    <w:rsid w:val="003733AE"/>
    <w:rsid w:val="003734C2"/>
    <w:rsid w:val="00375B9C"/>
    <w:rsid w:val="003762EF"/>
    <w:rsid w:val="003771A4"/>
    <w:rsid w:val="00377BD6"/>
    <w:rsid w:val="00381A0C"/>
    <w:rsid w:val="003842A7"/>
    <w:rsid w:val="0038736D"/>
    <w:rsid w:val="00387AA8"/>
    <w:rsid w:val="00391820"/>
    <w:rsid w:val="0039251D"/>
    <w:rsid w:val="00393661"/>
    <w:rsid w:val="00393C8D"/>
    <w:rsid w:val="00395769"/>
    <w:rsid w:val="003A191F"/>
    <w:rsid w:val="003A1E66"/>
    <w:rsid w:val="003A40A0"/>
    <w:rsid w:val="003A459D"/>
    <w:rsid w:val="003A50A3"/>
    <w:rsid w:val="003A5279"/>
    <w:rsid w:val="003A6C59"/>
    <w:rsid w:val="003A7723"/>
    <w:rsid w:val="003A7C2D"/>
    <w:rsid w:val="003B02C3"/>
    <w:rsid w:val="003B04FE"/>
    <w:rsid w:val="003B48A0"/>
    <w:rsid w:val="003B4BE7"/>
    <w:rsid w:val="003B4EF5"/>
    <w:rsid w:val="003B6309"/>
    <w:rsid w:val="003B7C5A"/>
    <w:rsid w:val="003C1881"/>
    <w:rsid w:val="003C38D9"/>
    <w:rsid w:val="003C3A02"/>
    <w:rsid w:val="003C4068"/>
    <w:rsid w:val="003C448E"/>
    <w:rsid w:val="003C53DB"/>
    <w:rsid w:val="003C5A45"/>
    <w:rsid w:val="003C5CB5"/>
    <w:rsid w:val="003C62B8"/>
    <w:rsid w:val="003D015C"/>
    <w:rsid w:val="003D0D79"/>
    <w:rsid w:val="003D1E44"/>
    <w:rsid w:val="003D517E"/>
    <w:rsid w:val="003D63B6"/>
    <w:rsid w:val="003D64FC"/>
    <w:rsid w:val="003E189A"/>
    <w:rsid w:val="003E28BC"/>
    <w:rsid w:val="003E2F58"/>
    <w:rsid w:val="003E3229"/>
    <w:rsid w:val="003E369B"/>
    <w:rsid w:val="003E3DBF"/>
    <w:rsid w:val="003E4E41"/>
    <w:rsid w:val="003E6902"/>
    <w:rsid w:val="003E6A21"/>
    <w:rsid w:val="003E764E"/>
    <w:rsid w:val="003E7D75"/>
    <w:rsid w:val="003F07C1"/>
    <w:rsid w:val="003F0B2D"/>
    <w:rsid w:val="003F1755"/>
    <w:rsid w:val="003F17FA"/>
    <w:rsid w:val="003F1F2D"/>
    <w:rsid w:val="003F276D"/>
    <w:rsid w:val="003F2797"/>
    <w:rsid w:val="003F42F1"/>
    <w:rsid w:val="003F4E75"/>
    <w:rsid w:val="003F5A37"/>
    <w:rsid w:val="003F708E"/>
    <w:rsid w:val="003F77C5"/>
    <w:rsid w:val="00400C6A"/>
    <w:rsid w:val="0040317C"/>
    <w:rsid w:val="00404D08"/>
    <w:rsid w:val="00404EC0"/>
    <w:rsid w:val="004108DB"/>
    <w:rsid w:val="0041189A"/>
    <w:rsid w:val="00412127"/>
    <w:rsid w:val="004122C8"/>
    <w:rsid w:val="00412C8F"/>
    <w:rsid w:val="00413B0B"/>
    <w:rsid w:val="00413FDF"/>
    <w:rsid w:val="004142DE"/>
    <w:rsid w:val="00416BDC"/>
    <w:rsid w:val="004215E2"/>
    <w:rsid w:val="0042273F"/>
    <w:rsid w:val="00423082"/>
    <w:rsid w:val="0042486C"/>
    <w:rsid w:val="0042507C"/>
    <w:rsid w:val="00426400"/>
    <w:rsid w:val="00426980"/>
    <w:rsid w:val="00432D86"/>
    <w:rsid w:val="00432E1E"/>
    <w:rsid w:val="004331B3"/>
    <w:rsid w:val="00434BD2"/>
    <w:rsid w:val="0043673D"/>
    <w:rsid w:val="00436B7C"/>
    <w:rsid w:val="00437086"/>
    <w:rsid w:val="004374DC"/>
    <w:rsid w:val="0043786C"/>
    <w:rsid w:val="00437F07"/>
    <w:rsid w:val="00440125"/>
    <w:rsid w:val="00440D35"/>
    <w:rsid w:val="00442016"/>
    <w:rsid w:val="004428CF"/>
    <w:rsid w:val="00442DDD"/>
    <w:rsid w:val="00443E97"/>
    <w:rsid w:val="00443EE7"/>
    <w:rsid w:val="00443F28"/>
    <w:rsid w:val="0044434A"/>
    <w:rsid w:val="00444493"/>
    <w:rsid w:val="00444816"/>
    <w:rsid w:val="00445504"/>
    <w:rsid w:val="00450176"/>
    <w:rsid w:val="00450A81"/>
    <w:rsid w:val="00451A65"/>
    <w:rsid w:val="004528B7"/>
    <w:rsid w:val="00452C35"/>
    <w:rsid w:val="00453D93"/>
    <w:rsid w:val="0045520B"/>
    <w:rsid w:val="00455456"/>
    <w:rsid w:val="00455D30"/>
    <w:rsid w:val="004567F2"/>
    <w:rsid w:val="00456DEC"/>
    <w:rsid w:val="0045700C"/>
    <w:rsid w:val="00457215"/>
    <w:rsid w:val="00457F6C"/>
    <w:rsid w:val="0046057A"/>
    <w:rsid w:val="00460ED2"/>
    <w:rsid w:val="00462A98"/>
    <w:rsid w:val="004636E1"/>
    <w:rsid w:val="00463FCA"/>
    <w:rsid w:val="004650B7"/>
    <w:rsid w:val="00470A28"/>
    <w:rsid w:val="00472013"/>
    <w:rsid w:val="00472312"/>
    <w:rsid w:val="00472632"/>
    <w:rsid w:val="00476056"/>
    <w:rsid w:val="0047697A"/>
    <w:rsid w:val="00477143"/>
    <w:rsid w:val="004777C2"/>
    <w:rsid w:val="00477CB3"/>
    <w:rsid w:val="00477F84"/>
    <w:rsid w:val="00481B71"/>
    <w:rsid w:val="00481BF8"/>
    <w:rsid w:val="00483C4B"/>
    <w:rsid w:val="00484888"/>
    <w:rsid w:val="00485A7F"/>
    <w:rsid w:val="00486597"/>
    <w:rsid w:val="0048699D"/>
    <w:rsid w:val="0049196A"/>
    <w:rsid w:val="00493912"/>
    <w:rsid w:val="00493CE6"/>
    <w:rsid w:val="00494BE6"/>
    <w:rsid w:val="00494C3D"/>
    <w:rsid w:val="004959EF"/>
    <w:rsid w:val="00495EB2"/>
    <w:rsid w:val="004968B1"/>
    <w:rsid w:val="00496927"/>
    <w:rsid w:val="004970EC"/>
    <w:rsid w:val="004A0534"/>
    <w:rsid w:val="004A11D1"/>
    <w:rsid w:val="004A23D5"/>
    <w:rsid w:val="004A23EA"/>
    <w:rsid w:val="004A4C9C"/>
    <w:rsid w:val="004A6317"/>
    <w:rsid w:val="004A7127"/>
    <w:rsid w:val="004B08CF"/>
    <w:rsid w:val="004B0B6F"/>
    <w:rsid w:val="004B2606"/>
    <w:rsid w:val="004B57FC"/>
    <w:rsid w:val="004B6A67"/>
    <w:rsid w:val="004B7878"/>
    <w:rsid w:val="004B7B7B"/>
    <w:rsid w:val="004C1848"/>
    <w:rsid w:val="004C21A4"/>
    <w:rsid w:val="004C32C2"/>
    <w:rsid w:val="004C4337"/>
    <w:rsid w:val="004C501F"/>
    <w:rsid w:val="004C57A9"/>
    <w:rsid w:val="004C5CF4"/>
    <w:rsid w:val="004C64D3"/>
    <w:rsid w:val="004C6CA6"/>
    <w:rsid w:val="004C6EC8"/>
    <w:rsid w:val="004C7278"/>
    <w:rsid w:val="004D042A"/>
    <w:rsid w:val="004D137E"/>
    <w:rsid w:val="004D1F13"/>
    <w:rsid w:val="004D235C"/>
    <w:rsid w:val="004D3245"/>
    <w:rsid w:val="004D3F57"/>
    <w:rsid w:val="004D44BA"/>
    <w:rsid w:val="004D5F7B"/>
    <w:rsid w:val="004D6D50"/>
    <w:rsid w:val="004D79EB"/>
    <w:rsid w:val="004D7E85"/>
    <w:rsid w:val="004E0C3B"/>
    <w:rsid w:val="004E0EC9"/>
    <w:rsid w:val="004E141D"/>
    <w:rsid w:val="004E26EC"/>
    <w:rsid w:val="004E2B49"/>
    <w:rsid w:val="004E3CB6"/>
    <w:rsid w:val="004E3D9F"/>
    <w:rsid w:val="004E7383"/>
    <w:rsid w:val="004F064B"/>
    <w:rsid w:val="004F1CB1"/>
    <w:rsid w:val="004F3811"/>
    <w:rsid w:val="004F7059"/>
    <w:rsid w:val="004F7A8E"/>
    <w:rsid w:val="005008D9"/>
    <w:rsid w:val="00502857"/>
    <w:rsid w:val="00505CE9"/>
    <w:rsid w:val="00510CC8"/>
    <w:rsid w:val="00510CF0"/>
    <w:rsid w:val="005126BF"/>
    <w:rsid w:val="00512FFE"/>
    <w:rsid w:val="00513571"/>
    <w:rsid w:val="00515708"/>
    <w:rsid w:val="005157C1"/>
    <w:rsid w:val="005161E1"/>
    <w:rsid w:val="005163DC"/>
    <w:rsid w:val="0051753A"/>
    <w:rsid w:val="00517D3E"/>
    <w:rsid w:val="00521386"/>
    <w:rsid w:val="0052186F"/>
    <w:rsid w:val="00525421"/>
    <w:rsid w:val="00525D46"/>
    <w:rsid w:val="00526930"/>
    <w:rsid w:val="00526AFE"/>
    <w:rsid w:val="00530E90"/>
    <w:rsid w:val="00532B7F"/>
    <w:rsid w:val="00534205"/>
    <w:rsid w:val="00534C9D"/>
    <w:rsid w:val="005351FA"/>
    <w:rsid w:val="00540581"/>
    <w:rsid w:val="00540E92"/>
    <w:rsid w:val="0054112B"/>
    <w:rsid w:val="005442C3"/>
    <w:rsid w:val="0054582C"/>
    <w:rsid w:val="00545F30"/>
    <w:rsid w:val="00546A31"/>
    <w:rsid w:val="00546AC1"/>
    <w:rsid w:val="00546EC0"/>
    <w:rsid w:val="0055199F"/>
    <w:rsid w:val="00552DE2"/>
    <w:rsid w:val="00553C27"/>
    <w:rsid w:val="00554A34"/>
    <w:rsid w:val="00554C66"/>
    <w:rsid w:val="00554FFE"/>
    <w:rsid w:val="0055505F"/>
    <w:rsid w:val="005567E0"/>
    <w:rsid w:val="00557C5C"/>
    <w:rsid w:val="00560414"/>
    <w:rsid w:val="00561968"/>
    <w:rsid w:val="00563052"/>
    <w:rsid w:val="005658FE"/>
    <w:rsid w:val="00566518"/>
    <w:rsid w:val="00567A15"/>
    <w:rsid w:val="00571641"/>
    <w:rsid w:val="005728DE"/>
    <w:rsid w:val="00573942"/>
    <w:rsid w:val="00577636"/>
    <w:rsid w:val="00581857"/>
    <w:rsid w:val="00582141"/>
    <w:rsid w:val="005821C1"/>
    <w:rsid w:val="0058242B"/>
    <w:rsid w:val="00583C31"/>
    <w:rsid w:val="0058557E"/>
    <w:rsid w:val="00585C0F"/>
    <w:rsid w:val="0059206C"/>
    <w:rsid w:val="00593F97"/>
    <w:rsid w:val="0059486C"/>
    <w:rsid w:val="00594A4D"/>
    <w:rsid w:val="00595935"/>
    <w:rsid w:val="0059594B"/>
    <w:rsid w:val="00595A7E"/>
    <w:rsid w:val="005962BA"/>
    <w:rsid w:val="00596549"/>
    <w:rsid w:val="005A0162"/>
    <w:rsid w:val="005A06E0"/>
    <w:rsid w:val="005A1EC3"/>
    <w:rsid w:val="005A3ABE"/>
    <w:rsid w:val="005A51E4"/>
    <w:rsid w:val="005A536C"/>
    <w:rsid w:val="005A5385"/>
    <w:rsid w:val="005A57CD"/>
    <w:rsid w:val="005A6906"/>
    <w:rsid w:val="005A7707"/>
    <w:rsid w:val="005B0180"/>
    <w:rsid w:val="005B03C7"/>
    <w:rsid w:val="005B146C"/>
    <w:rsid w:val="005B1F28"/>
    <w:rsid w:val="005B206D"/>
    <w:rsid w:val="005B3697"/>
    <w:rsid w:val="005B5B91"/>
    <w:rsid w:val="005B6A05"/>
    <w:rsid w:val="005B6EF4"/>
    <w:rsid w:val="005B703A"/>
    <w:rsid w:val="005C19D1"/>
    <w:rsid w:val="005C211D"/>
    <w:rsid w:val="005C4072"/>
    <w:rsid w:val="005C42A6"/>
    <w:rsid w:val="005C4367"/>
    <w:rsid w:val="005C58E5"/>
    <w:rsid w:val="005C6734"/>
    <w:rsid w:val="005D0604"/>
    <w:rsid w:val="005D0B4A"/>
    <w:rsid w:val="005D0F60"/>
    <w:rsid w:val="005D3A99"/>
    <w:rsid w:val="005D42B7"/>
    <w:rsid w:val="005D686F"/>
    <w:rsid w:val="005D7C94"/>
    <w:rsid w:val="005E0DCF"/>
    <w:rsid w:val="005E170B"/>
    <w:rsid w:val="005E3629"/>
    <w:rsid w:val="005E3696"/>
    <w:rsid w:val="005E38BB"/>
    <w:rsid w:val="005F08D7"/>
    <w:rsid w:val="005F130A"/>
    <w:rsid w:val="005F1916"/>
    <w:rsid w:val="005F191D"/>
    <w:rsid w:val="005F32D7"/>
    <w:rsid w:val="005F46EB"/>
    <w:rsid w:val="005F4C5F"/>
    <w:rsid w:val="005F5947"/>
    <w:rsid w:val="005F7249"/>
    <w:rsid w:val="00600584"/>
    <w:rsid w:val="0060196D"/>
    <w:rsid w:val="006033FF"/>
    <w:rsid w:val="00603C2C"/>
    <w:rsid w:val="0060450D"/>
    <w:rsid w:val="006061F4"/>
    <w:rsid w:val="006115FD"/>
    <w:rsid w:val="00616B79"/>
    <w:rsid w:val="00621EAC"/>
    <w:rsid w:val="00623DAA"/>
    <w:rsid w:val="00624703"/>
    <w:rsid w:val="00625B4F"/>
    <w:rsid w:val="00626C58"/>
    <w:rsid w:val="00630DC6"/>
    <w:rsid w:val="00630EE7"/>
    <w:rsid w:val="00632016"/>
    <w:rsid w:val="00632290"/>
    <w:rsid w:val="00632C79"/>
    <w:rsid w:val="00632D01"/>
    <w:rsid w:val="006331D3"/>
    <w:rsid w:val="006338F8"/>
    <w:rsid w:val="00634B2D"/>
    <w:rsid w:val="00634B34"/>
    <w:rsid w:val="00634C00"/>
    <w:rsid w:val="00635BEB"/>
    <w:rsid w:val="00640563"/>
    <w:rsid w:val="006405D5"/>
    <w:rsid w:val="00640675"/>
    <w:rsid w:val="00641370"/>
    <w:rsid w:val="00641919"/>
    <w:rsid w:val="00643721"/>
    <w:rsid w:val="0064408A"/>
    <w:rsid w:val="0064471E"/>
    <w:rsid w:val="0064500F"/>
    <w:rsid w:val="00646E39"/>
    <w:rsid w:val="00647010"/>
    <w:rsid w:val="0065232F"/>
    <w:rsid w:val="006524D4"/>
    <w:rsid w:val="006549F8"/>
    <w:rsid w:val="00656C7D"/>
    <w:rsid w:val="00656D59"/>
    <w:rsid w:val="006573AF"/>
    <w:rsid w:val="00657D1B"/>
    <w:rsid w:val="00657F7A"/>
    <w:rsid w:val="006600CA"/>
    <w:rsid w:val="0066093D"/>
    <w:rsid w:val="00660BC3"/>
    <w:rsid w:val="00660ECA"/>
    <w:rsid w:val="00661423"/>
    <w:rsid w:val="0066210D"/>
    <w:rsid w:val="00662B0B"/>
    <w:rsid w:val="00662DC5"/>
    <w:rsid w:val="00664391"/>
    <w:rsid w:val="00664EED"/>
    <w:rsid w:val="0067614C"/>
    <w:rsid w:val="006765EA"/>
    <w:rsid w:val="0067695F"/>
    <w:rsid w:val="0067718C"/>
    <w:rsid w:val="00681C10"/>
    <w:rsid w:val="0068642F"/>
    <w:rsid w:val="0068689A"/>
    <w:rsid w:val="00687D7B"/>
    <w:rsid w:val="00692889"/>
    <w:rsid w:val="006942E5"/>
    <w:rsid w:val="00695E40"/>
    <w:rsid w:val="006970EE"/>
    <w:rsid w:val="0069718A"/>
    <w:rsid w:val="0069780B"/>
    <w:rsid w:val="006A09B7"/>
    <w:rsid w:val="006A1258"/>
    <w:rsid w:val="006A1368"/>
    <w:rsid w:val="006A26DC"/>
    <w:rsid w:val="006A2D5F"/>
    <w:rsid w:val="006A38C9"/>
    <w:rsid w:val="006A4B86"/>
    <w:rsid w:val="006A55F4"/>
    <w:rsid w:val="006A67CB"/>
    <w:rsid w:val="006A6BA4"/>
    <w:rsid w:val="006A6F29"/>
    <w:rsid w:val="006A71F8"/>
    <w:rsid w:val="006A7B6F"/>
    <w:rsid w:val="006A7DC2"/>
    <w:rsid w:val="006B0005"/>
    <w:rsid w:val="006B0D48"/>
    <w:rsid w:val="006B0EBB"/>
    <w:rsid w:val="006B0F6B"/>
    <w:rsid w:val="006B1212"/>
    <w:rsid w:val="006B3558"/>
    <w:rsid w:val="006B41F3"/>
    <w:rsid w:val="006B43E5"/>
    <w:rsid w:val="006B642B"/>
    <w:rsid w:val="006B70F4"/>
    <w:rsid w:val="006B7E8B"/>
    <w:rsid w:val="006C0263"/>
    <w:rsid w:val="006C0EFC"/>
    <w:rsid w:val="006C16C1"/>
    <w:rsid w:val="006C36BF"/>
    <w:rsid w:val="006C46A4"/>
    <w:rsid w:val="006C505D"/>
    <w:rsid w:val="006C5606"/>
    <w:rsid w:val="006C58B4"/>
    <w:rsid w:val="006C58EB"/>
    <w:rsid w:val="006C74E8"/>
    <w:rsid w:val="006C7566"/>
    <w:rsid w:val="006C77ED"/>
    <w:rsid w:val="006D16E8"/>
    <w:rsid w:val="006D1EE3"/>
    <w:rsid w:val="006D23FA"/>
    <w:rsid w:val="006D2B0B"/>
    <w:rsid w:val="006D5F99"/>
    <w:rsid w:val="006D6A4F"/>
    <w:rsid w:val="006D79E4"/>
    <w:rsid w:val="006D7A79"/>
    <w:rsid w:val="006D7C30"/>
    <w:rsid w:val="006E1158"/>
    <w:rsid w:val="006E1A55"/>
    <w:rsid w:val="006E1BE4"/>
    <w:rsid w:val="006E2E25"/>
    <w:rsid w:val="006E35D5"/>
    <w:rsid w:val="006E3C22"/>
    <w:rsid w:val="006E6844"/>
    <w:rsid w:val="006F1497"/>
    <w:rsid w:val="006F24A5"/>
    <w:rsid w:val="006F328D"/>
    <w:rsid w:val="006F3BE6"/>
    <w:rsid w:val="006F5E99"/>
    <w:rsid w:val="006F673F"/>
    <w:rsid w:val="006F67B0"/>
    <w:rsid w:val="006F6CFE"/>
    <w:rsid w:val="006F75AC"/>
    <w:rsid w:val="006F7E2F"/>
    <w:rsid w:val="0070004F"/>
    <w:rsid w:val="00701B37"/>
    <w:rsid w:val="0070302D"/>
    <w:rsid w:val="00703DF7"/>
    <w:rsid w:val="00706D43"/>
    <w:rsid w:val="00706FDB"/>
    <w:rsid w:val="00707C7F"/>
    <w:rsid w:val="00707D6B"/>
    <w:rsid w:val="007146F1"/>
    <w:rsid w:val="00715D86"/>
    <w:rsid w:val="00716070"/>
    <w:rsid w:val="00716C78"/>
    <w:rsid w:val="0072062D"/>
    <w:rsid w:val="007209F7"/>
    <w:rsid w:val="00720EE0"/>
    <w:rsid w:val="00720FD4"/>
    <w:rsid w:val="00721C1F"/>
    <w:rsid w:val="007223BE"/>
    <w:rsid w:val="00722432"/>
    <w:rsid w:val="0072292B"/>
    <w:rsid w:val="00722D7E"/>
    <w:rsid w:val="0072307D"/>
    <w:rsid w:val="0072370B"/>
    <w:rsid w:val="00724110"/>
    <w:rsid w:val="00725A6E"/>
    <w:rsid w:val="007279A4"/>
    <w:rsid w:val="00727C40"/>
    <w:rsid w:val="00727F6A"/>
    <w:rsid w:val="007301C3"/>
    <w:rsid w:val="00730215"/>
    <w:rsid w:val="007319F5"/>
    <w:rsid w:val="00732368"/>
    <w:rsid w:val="007331E2"/>
    <w:rsid w:val="00735682"/>
    <w:rsid w:val="00736A96"/>
    <w:rsid w:val="007416F4"/>
    <w:rsid w:val="0074188F"/>
    <w:rsid w:val="007438B0"/>
    <w:rsid w:val="00743FE7"/>
    <w:rsid w:val="00744500"/>
    <w:rsid w:val="00744D24"/>
    <w:rsid w:val="0074549F"/>
    <w:rsid w:val="0074673E"/>
    <w:rsid w:val="00746E61"/>
    <w:rsid w:val="0074778B"/>
    <w:rsid w:val="00750AD5"/>
    <w:rsid w:val="00750D8A"/>
    <w:rsid w:val="007516A9"/>
    <w:rsid w:val="00753ADD"/>
    <w:rsid w:val="00753D23"/>
    <w:rsid w:val="00753FF5"/>
    <w:rsid w:val="00754A56"/>
    <w:rsid w:val="00754C36"/>
    <w:rsid w:val="00754F0D"/>
    <w:rsid w:val="007568A2"/>
    <w:rsid w:val="007571D4"/>
    <w:rsid w:val="00757A0E"/>
    <w:rsid w:val="00757D94"/>
    <w:rsid w:val="00761AC3"/>
    <w:rsid w:val="00762AF2"/>
    <w:rsid w:val="00763F81"/>
    <w:rsid w:val="00764F61"/>
    <w:rsid w:val="007651C8"/>
    <w:rsid w:val="00765375"/>
    <w:rsid w:val="00766613"/>
    <w:rsid w:val="00766D36"/>
    <w:rsid w:val="007673D0"/>
    <w:rsid w:val="007677BC"/>
    <w:rsid w:val="00767EAC"/>
    <w:rsid w:val="007703DA"/>
    <w:rsid w:val="007706FF"/>
    <w:rsid w:val="00770D3D"/>
    <w:rsid w:val="0077301F"/>
    <w:rsid w:val="00774732"/>
    <w:rsid w:val="00774C05"/>
    <w:rsid w:val="00775575"/>
    <w:rsid w:val="00775673"/>
    <w:rsid w:val="0078006B"/>
    <w:rsid w:val="00782950"/>
    <w:rsid w:val="007830D8"/>
    <w:rsid w:val="007851FD"/>
    <w:rsid w:val="007857B2"/>
    <w:rsid w:val="00786AA6"/>
    <w:rsid w:val="00787127"/>
    <w:rsid w:val="007924B9"/>
    <w:rsid w:val="007925B1"/>
    <w:rsid w:val="00793CC1"/>
    <w:rsid w:val="007977C7"/>
    <w:rsid w:val="00797E27"/>
    <w:rsid w:val="007A470F"/>
    <w:rsid w:val="007A4933"/>
    <w:rsid w:val="007A6947"/>
    <w:rsid w:val="007B0EAB"/>
    <w:rsid w:val="007B2FA0"/>
    <w:rsid w:val="007B4774"/>
    <w:rsid w:val="007B7560"/>
    <w:rsid w:val="007C231B"/>
    <w:rsid w:val="007C2D56"/>
    <w:rsid w:val="007C48B4"/>
    <w:rsid w:val="007C7F7C"/>
    <w:rsid w:val="007D0716"/>
    <w:rsid w:val="007D0959"/>
    <w:rsid w:val="007D0CEB"/>
    <w:rsid w:val="007D0F7F"/>
    <w:rsid w:val="007D1102"/>
    <w:rsid w:val="007D4482"/>
    <w:rsid w:val="007D4520"/>
    <w:rsid w:val="007D4889"/>
    <w:rsid w:val="007D6602"/>
    <w:rsid w:val="007E2EC2"/>
    <w:rsid w:val="007E32ED"/>
    <w:rsid w:val="007E41A0"/>
    <w:rsid w:val="007E57B4"/>
    <w:rsid w:val="007E5DAB"/>
    <w:rsid w:val="007E749F"/>
    <w:rsid w:val="007F1A27"/>
    <w:rsid w:val="007F1C38"/>
    <w:rsid w:val="007F2391"/>
    <w:rsid w:val="007F2E34"/>
    <w:rsid w:val="007F31E1"/>
    <w:rsid w:val="007F476B"/>
    <w:rsid w:val="007F5CC7"/>
    <w:rsid w:val="00800FBE"/>
    <w:rsid w:val="00804E2C"/>
    <w:rsid w:val="008052C0"/>
    <w:rsid w:val="008068D6"/>
    <w:rsid w:val="0080720F"/>
    <w:rsid w:val="00810525"/>
    <w:rsid w:val="008105FA"/>
    <w:rsid w:val="00810CEE"/>
    <w:rsid w:val="00811146"/>
    <w:rsid w:val="00811C95"/>
    <w:rsid w:val="00812AE2"/>
    <w:rsid w:val="00814218"/>
    <w:rsid w:val="0081546B"/>
    <w:rsid w:val="008155F5"/>
    <w:rsid w:val="0081634D"/>
    <w:rsid w:val="008167EE"/>
    <w:rsid w:val="0081737E"/>
    <w:rsid w:val="00820A22"/>
    <w:rsid w:val="0082285B"/>
    <w:rsid w:val="00824483"/>
    <w:rsid w:val="008342AE"/>
    <w:rsid w:val="008345F0"/>
    <w:rsid w:val="00834795"/>
    <w:rsid w:val="00835E33"/>
    <w:rsid w:val="00836094"/>
    <w:rsid w:val="008360EC"/>
    <w:rsid w:val="008367A8"/>
    <w:rsid w:val="00836A41"/>
    <w:rsid w:val="008370C0"/>
    <w:rsid w:val="0084358D"/>
    <w:rsid w:val="008442D5"/>
    <w:rsid w:val="00844AB2"/>
    <w:rsid w:val="00847BCF"/>
    <w:rsid w:val="00851AB6"/>
    <w:rsid w:val="008521EB"/>
    <w:rsid w:val="008538EB"/>
    <w:rsid w:val="00854081"/>
    <w:rsid w:val="008543CD"/>
    <w:rsid w:val="00854E5B"/>
    <w:rsid w:val="00856620"/>
    <w:rsid w:val="00856D96"/>
    <w:rsid w:val="0086298B"/>
    <w:rsid w:val="00862BFB"/>
    <w:rsid w:val="00862D51"/>
    <w:rsid w:val="008639FE"/>
    <w:rsid w:val="0086565B"/>
    <w:rsid w:val="008656FE"/>
    <w:rsid w:val="00866AD0"/>
    <w:rsid w:val="00867184"/>
    <w:rsid w:val="00867811"/>
    <w:rsid w:val="00870354"/>
    <w:rsid w:val="00870C67"/>
    <w:rsid w:val="00871A80"/>
    <w:rsid w:val="00871B7D"/>
    <w:rsid w:val="0087256C"/>
    <w:rsid w:val="00874D2B"/>
    <w:rsid w:val="00876EF7"/>
    <w:rsid w:val="00877250"/>
    <w:rsid w:val="0087767B"/>
    <w:rsid w:val="008778F1"/>
    <w:rsid w:val="00877B17"/>
    <w:rsid w:val="00881EE4"/>
    <w:rsid w:val="00882BB2"/>
    <w:rsid w:val="008832F1"/>
    <w:rsid w:val="00883AE9"/>
    <w:rsid w:val="00883C27"/>
    <w:rsid w:val="00884717"/>
    <w:rsid w:val="008855EC"/>
    <w:rsid w:val="008862F8"/>
    <w:rsid w:val="0088665D"/>
    <w:rsid w:val="00886AB5"/>
    <w:rsid w:val="00887489"/>
    <w:rsid w:val="008922D7"/>
    <w:rsid w:val="008938D8"/>
    <w:rsid w:val="00894822"/>
    <w:rsid w:val="008975C9"/>
    <w:rsid w:val="008A0719"/>
    <w:rsid w:val="008A09C9"/>
    <w:rsid w:val="008A19F0"/>
    <w:rsid w:val="008A30FE"/>
    <w:rsid w:val="008A3450"/>
    <w:rsid w:val="008A41E6"/>
    <w:rsid w:val="008A5F2B"/>
    <w:rsid w:val="008A65F8"/>
    <w:rsid w:val="008B3E42"/>
    <w:rsid w:val="008B63BE"/>
    <w:rsid w:val="008B7189"/>
    <w:rsid w:val="008C1C07"/>
    <w:rsid w:val="008C2B0B"/>
    <w:rsid w:val="008C42AC"/>
    <w:rsid w:val="008C4B9D"/>
    <w:rsid w:val="008C7DDA"/>
    <w:rsid w:val="008D25DD"/>
    <w:rsid w:val="008D3B13"/>
    <w:rsid w:val="008D5387"/>
    <w:rsid w:val="008D55F3"/>
    <w:rsid w:val="008D5848"/>
    <w:rsid w:val="008E08C1"/>
    <w:rsid w:val="008E3FF9"/>
    <w:rsid w:val="008E60F2"/>
    <w:rsid w:val="008F040B"/>
    <w:rsid w:val="008F0592"/>
    <w:rsid w:val="008F1535"/>
    <w:rsid w:val="008F1E09"/>
    <w:rsid w:val="008F245C"/>
    <w:rsid w:val="008F24F7"/>
    <w:rsid w:val="008F2649"/>
    <w:rsid w:val="008F4104"/>
    <w:rsid w:val="008F472C"/>
    <w:rsid w:val="008F5117"/>
    <w:rsid w:val="008F78C7"/>
    <w:rsid w:val="00900066"/>
    <w:rsid w:val="009019A4"/>
    <w:rsid w:val="00901A1C"/>
    <w:rsid w:val="00901E29"/>
    <w:rsid w:val="0090313E"/>
    <w:rsid w:val="0090419E"/>
    <w:rsid w:val="00904496"/>
    <w:rsid w:val="009044D3"/>
    <w:rsid w:val="00904C0B"/>
    <w:rsid w:val="00905948"/>
    <w:rsid w:val="00905F42"/>
    <w:rsid w:val="00907ED8"/>
    <w:rsid w:val="00907FEF"/>
    <w:rsid w:val="00910092"/>
    <w:rsid w:val="00910FFB"/>
    <w:rsid w:val="00913B57"/>
    <w:rsid w:val="00913E2C"/>
    <w:rsid w:val="00914EE9"/>
    <w:rsid w:val="00916829"/>
    <w:rsid w:val="0092098E"/>
    <w:rsid w:val="00920ABE"/>
    <w:rsid w:val="00920ED3"/>
    <w:rsid w:val="009218E3"/>
    <w:rsid w:val="0092384B"/>
    <w:rsid w:val="00924AF2"/>
    <w:rsid w:val="0092560C"/>
    <w:rsid w:val="009257A4"/>
    <w:rsid w:val="009300ED"/>
    <w:rsid w:val="009303FC"/>
    <w:rsid w:val="00930BFD"/>
    <w:rsid w:val="0093103B"/>
    <w:rsid w:val="00931DAD"/>
    <w:rsid w:val="00932251"/>
    <w:rsid w:val="00932331"/>
    <w:rsid w:val="00932614"/>
    <w:rsid w:val="00933053"/>
    <w:rsid w:val="00933EC6"/>
    <w:rsid w:val="00937041"/>
    <w:rsid w:val="009373F8"/>
    <w:rsid w:val="0093741C"/>
    <w:rsid w:val="00937927"/>
    <w:rsid w:val="00940133"/>
    <w:rsid w:val="00940308"/>
    <w:rsid w:val="00941042"/>
    <w:rsid w:val="00941BAC"/>
    <w:rsid w:val="009447ED"/>
    <w:rsid w:val="00944FCE"/>
    <w:rsid w:val="00945119"/>
    <w:rsid w:val="00947DF0"/>
    <w:rsid w:val="00950E5D"/>
    <w:rsid w:val="0095159B"/>
    <w:rsid w:val="00953C81"/>
    <w:rsid w:val="00955430"/>
    <w:rsid w:val="009559FF"/>
    <w:rsid w:val="00955EFF"/>
    <w:rsid w:val="009567E8"/>
    <w:rsid w:val="00956F7A"/>
    <w:rsid w:val="009600E0"/>
    <w:rsid w:val="009604A8"/>
    <w:rsid w:val="009605D7"/>
    <w:rsid w:val="0096198A"/>
    <w:rsid w:val="009625B1"/>
    <w:rsid w:val="00963703"/>
    <w:rsid w:val="009655BC"/>
    <w:rsid w:val="00966637"/>
    <w:rsid w:val="00967BA1"/>
    <w:rsid w:val="00971838"/>
    <w:rsid w:val="0097706B"/>
    <w:rsid w:val="009777A1"/>
    <w:rsid w:val="00977894"/>
    <w:rsid w:val="00977AD1"/>
    <w:rsid w:val="00977AD4"/>
    <w:rsid w:val="00977CD5"/>
    <w:rsid w:val="0098223B"/>
    <w:rsid w:val="00986C25"/>
    <w:rsid w:val="00986F03"/>
    <w:rsid w:val="00990E5C"/>
    <w:rsid w:val="009910A3"/>
    <w:rsid w:val="00991C87"/>
    <w:rsid w:val="00992B7F"/>
    <w:rsid w:val="00992F33"/>
    <w:rsid w:val="00993415"/>
    <w:rsid w:val="0099561B"/>
    <w:rsid w:val="00995684"/>
    <w:rsid w:val="009963D7"/>
    <w:rsid w:val="009978D4"/>
    <w:rsid w:val="009A4D6C"/>
    <w:rsid w:val="009A5F21"/>
    <w:rsid w:val="009B240D"/>
    <w:rsid w:val="009B2CB6"/>
    <w:rsid w:val="009B3FDE"/>
    <w:rsid w:val="009B4AE8"/>
    <w:rsid w:val="009B5DEC"/>
    <w:rsid w:val="009B5ED0"/>
    <w:rsid w:val="009B68B0"/>
    <w:rsid w:val="009B744F"/>
    <w:rsid w:val="009B7475"/>
    <w:rsid w:val="009B77BB"/>
    <w:rsid w:val="009B7A1A"/>
    <w:rsid w:val="009C0478"/>
    <w:rsid w:val="009C203C"/>
    <w:rsid w:val="009C35DB"/>
    <w:rsid w:val="009C5812"/>
    <w:rsid w:val="009C6E36"/>
    <w:rsid w:val="009C7C53"/>
    <w:rsid w:val="009D0824"/>
    <w:rsid w:val="009D28DB"/>
    <w:rsid w:val="009D3797"/>
    <w:rsid w:val="009D453E"/>
    <w:rsid w:val="009D5CAF"/>
    <w:rsid w:val="009E0475"/>
    <w:rsid w:val="009E1388"/>
    <w:rsid w:val="009E2F1E"/>
    <w:rsid w:val="009E46A4"/>
    <w:rsid w:val="009E4B0B"/>
    <w:rsid w:val="009F08E5"/>
    <w:rsid w:val="009F0B99"/>
    <w:rsid w:val="009F1143"/>
    <w:rsid w:val="009F14C9"/>
    <w:rsid w:val="009F2ADC"/>
    <w:rsid w:val="009F392C"/>
    <w:rsid w:val="009F60A7"/>
    <w:rsid w:val="009F7174"/>
    <w:rsid w:val="009F726C"/>
    <w:rsid w:val="009F775F"/>
    <w:rsid w:val="00A02B8C"/>
    <w:rsid w:val="00A04BE3"/>
    <w:rsid w:val="00A0568A"/>
    <w:rsid w:val="00A05C6F"/>
    <w:rsid w:val="00A06401"/>
    <w:rsid w:val="00A0722A"/>
    <w:rsid w:val="00A074F7"/>
    <w:rsid w:val="00A07841"/>
    <w:rsid w:val="00A10331"/>
    <w:rsid w:val="00A128E2"/>
    <w:rsid w:val="00A12900"/>
    <w:rsid w:val="00A132C2"/>
    <w:rsid w:val="00A136A6"/>
    <w:rsid w:val="00A13938"/>
    <w:rsid w:val="00A15806"/>
    <w:rsid w:val="00A1693A"/>
    <w:rsid w:val="00A174BD"/>
    <w:rsid w:val="00A21B25"/>
    <w:rsid w:val="00A233F1"/>
    <w:rsid w:val="00A265A8"/>
    <w:rsid w:val="00A269F1"/>
    <w:rsid w:val="00A26F54"/>
    <w:rsid w:val="00A27104"/>
    <w:rsid w:val="00A30AA4"/>
    <w:rsid w:val="00A30C19"/>
    <w:rsid w:val="00A31A03"/>
    <w:rsid w:val="00A33B30"/>
    <w:rsid w:val="00A34CFC"/>
    <w:rsid w:val="00A358F3"/>
    <w:rsid w:val="00A35FAC"/>
    <w:rsid w:val="00A401A3"/>
    <w:rsid w:val="00A4098C"/>
    <w:rsid w:val="00A40C25"/>
    <w:rsid w:val="00A44BF1"/>
    <w:rsid w:val="00A50351"/>
    <w:rsid w:val="00A5144B"/>
    <w:rsid w:val="00A52D15"/>
    <w:rsid w:val="00A52D33"/>
    <w:rsid w:val="00A52DBF"/>
    <w:rsid w:val="00A55D86"/>
    <w:rsid w:val="00A57DC7"/>
    <w:rsid w:val="00A60051"/>
    <w:rsid w:val="00A61847"/>
    <w:rsid w:val="00A62169"/>
    <w:rsid w:val="00A63404"/>
    <w:rsid w:val="00A63DCF"/>
    <w:rsid w:val="00A64A30"/>
    <w:rsid w:val="00A66649"/>
    <w:rsid w:val="00A67B7E"/>
    <w:rsid w:val="00A67D59"/>
    <w:rsid w:val="00A732A2"/>
    <w:rsid w:val="00A75CE6"/>
    <w:rsid w:val="00A76541"/>
    <w:rsid w:val="00A76875"/>
    <w:rsid w:val="00A80A2F"/>
    <w:rsid w:val="00A8117C"/>
    <w:rsid w:val="00A811F4"/>
    <w:rsid w:val="00A82B20"/>
    <w:rsid w:val="00A82C12"/>
    <w:rsid w:val="00A83D6D"/>
    <w:rsid w:val="00A84112"/>
    <w:rsid w:val="00A8478C"/>
    <w:rsid w:val="00A848F7"/>
    <w:rsid w:val="00A870D5"/>
    <w:rsid w:val="00A87177"/>
    <w:rsid w:val="00A87B54"/>
    <w:rsid w:val="00A914F0"/>
    <w:rsid w:val="00A92FB4"/>
    <w:rsid w:val="00A9316D"/>
    <w:rsid w:val="00A931D4"/>
    <w:rsid w:val="00A93397"/>
    <w:rsid w:val="00A93590"/>
    <w:rsid w:val="00A93D50"/>
    <w:rsid w:val="00A9643D"/>
    <w:rsid w:val="00A97AD9"/>
    <w:rsid w:val="00A97F5D"/>
    <w:rsid w:val="00AA1DD7"/>
    <w:rsid w:val="00AA2D1A"/>
    <w:rsid w:val="00AA2FDD"/>
    <w:rsid w:val="00AA3338"/>
    <w:rsid w:val="00AA4A9C"/>
    <w:rsid w:val="00AA548C"/>
    <w:rsid w:val="00AA6728"/>
    <w:rsid w:val="00AA693E"/>
    <w:rsid w:val="00AA73BE"/>
    <w:rsid w:val="00AA7FDD"/>
    <w:rsid w:val="00AB0D23"/>
    <w:rsid w:val="00AB11A5"/>
    <w:rsid w:val="00AB2678"/>
    <w:rsid w:val="00AB4CB3"/>
    <w:rsid w:val="00AB5A72"/>
    <w:rsid w:val="00AB67A9"/>
    <w:rsid w:val="00AB7499"/>
    <w:rsid w:val="00AC044C"/>
    <w:rsid w:val="00AC29CB"/>
    <w:rsid w:val="00AC465A"/>
    <w:rsid w:val="00AC46E8"/>
    <w:rsid w:val="00AC5697"/>
    <w:rsid w:val="00AC5899"/>
    <w:rsid w:val="00AC680D"/>
    <w:rsid w:val="00AC6AC6"/>
    <w:rsid w:val="00AC6DB7"/>
    <w:rsid w:val="00AD0B0D"/>
    <w:rsid w:val="00AD1617"/>
    <w:rsid w:val="00AD3347"/>
    <w:rsid w:val="00AD365B"/>
    <w:rsid w:val="00AD3D3F"/>
    <w:rsid w:val="00AE05F7"/>
    <w:rsid w:val="00AE1A35"/>
    <w:rsid w:val="00AE1DB0"/>
    <w:rsid w:val="00AE33C3"/>
    <w:rsid w:val="00AE3E64"/>
    <w:rsid w:val="00AE4516"/>
    <w:rsid w:val="00AE4883"/>
    <w:rsid w:val="00AE66DF"/>
    <w:rsid w:val="00AE7C16"/>
    <w:rsid w:val="00AF0771"/>
    <w:rsid w:val="00AF2090"/>
    <w:rsid w:val="00AF22E6"/>
    <w:rsid w:val="00AF4DF7"/>
    <w:rsid w:val="00AF6F0D"/>
    <w:rsid w:val="00AF7428"/>
    <w:rsid w:val="00B01510"/>
    <w:rsid w:val="00B02BE9"/>
    <w:rsid w:val="00B02FAF"/>
    <w:rsid w:val="00B03526"/>
    <w:rsid w:val="00B03765"/>
    <w:rsid w:val="00B047AD"/>
    <w:rsid w:val="00B07030"/>
    <w:rsid w:val="00B10222"/>
    <w:rsid w:val="00B11F76"/>
    <w:rsid w:val="00B12D70"/>
    <w:rsid w:val="00B13133"/>
    <w:rsid w:val="00B13221"/>
    <w:rsid w:val="00B157B3"/>
    <w:rsid w:val="00B228CA"/>
    <w:rsid w:val="00B22EDD"/>
    <w:rsid w:val="00B23027"/>
    <w:rsid w:val="00B24D99"/>
    <w:rsid w:val="00B253BD"/>
    <w:rsid w:val="00B25445"/>
    <w:rsid w:val="00B27C60"/>
    <w:rsid w:val="00B3015F"/>
    <w:rsid w:val="00B31C2E"/>
    <w:rsid w:val="00B32CFD"/>
    <w:rsid w:val="00B33FD9"/>
    <w:rsid w:val="00B35049"/>
    <w:rsid w:val="00B3550C"/>
    <w:rsid w:val="00B36BE7"/>
    <w:rsid w:val="00B37325"/>
    <w:rsid w:val="00B3770C"/>
    <w:rsid w:val="00B40072"/>
    <w:rsid w:val="00B40743"/>
    <w:rsid w:val="00B40C02"/>
    <w:rsid w:val="00B42267"/>
    <w:rsid w:val="00B42273"/>
    <w:rsid w:val="00B43230"/>
    <w:rsid w:val="00B4498E"/>
    <w:rsid w:val="00B46874"/>
    <w:rsid w:val="00B469E8"/>
    <w:rsid w:val="00B47E84"/>
    <w:rsid w:val="00B50B60"/>
    <w:rsid w:val="00B515D3"/>
    <w:rsid w:val="00B51F47"/>
    <w:rsid w:val="00B54D22"/>
    <w:rsid w:val="00B55EB1"/>
    <w:rsid w:val="00B600AC"/>
    <w:rsid w:val="00B60BDA"/>
    <w:rsid w:val="00B629C9"/>
    <w:rsid w:val="00B64F41"/>
    <w:rsid w:val="00B66759"/>
    <w:rsid w:val="00B678CE"/>
    <w:rsid w:val="00B703F2"/>
    <w:rsid w:val="00B70780"/>
    <w:rsid w:val="00B712AF"/>
    <w:rsid w:val="00B713B7"/>
    <w:rsid w:val="00B71A72"/>
    <w:rsid w:val="00B72234"/>
    <w:rsid w:val="00B72D81"/>
    <w:rsid w:val="00B738FF"/>
    <w:rsid w:val="00B73A28"/>
    <w:rsid w:val="00B74B9D"/>
    <w:rsid w:val="00B7534B"/>
    <w:rsid w:val="00B80365"/>
    <w:rsid w:val="00B83225"/>
    <w:rsid w:val="00B86959"/>
    <w:rsid w:val="00B87363"/>
    <w:rsid w:val="00B9036C"/>
    <w:rsid w:val="00B905E1"/>
    <w:rsid w:val="00B90DC5"/>
    <w:rsid w:val="00B910F6"/>
    <w:rsid w:val="00B914AF"/>
    <w:rsid w:val="00B930D8"/>
    <w:rsid w:val="00B9381F"/>
    <w:rsid w:val="00B944E3"/>
    <w:rsid w:val="00B96D2B"/>
    <w:rsid w:val="00B97084"/>
    <w:rsid w:val="00BA101B"/>
    <w:rsid w:val="00BA1207"/>
    <w:rsid w:val="00BA29E5"/>
    <w:rsid w:val="00BA31A4"/>
    <w:rsid w:val="00BA35B0"/>
    <w:rsid w:val="00BA5ADF"/>
    <w:rsid w:val="00BA6338"/>
    <w:rsid w:val="00BA7B85"/>
    <w:rsid w:val="00BB0C7D"/>
    <w:rsid w:val="00BB1656"/>
    <w:rsid w:val="00BB1E12"/>
    <w:rsid w:val="00BB25F0"/>
    <w:rsid w:val="00BB32E3"/>
    <w:rsid w:val="00BB59F1"/>
    <w:rsid w:val="00BB5AC1"/>
    <w:rsid w:val="00BB77D4"/>
    <w:rsid w:val="00BB7881"/>
    <w:rsid w:val="00BB7E78"/>
    <w:rsid w:val="00BC1449"/>
    <w:rsid w:val="00BC21A4"/>
    <w:rsid w:val="00BC3440"/>
    <w:rsid w:val="00BC388D"/>
    <w:rsid w:val="00BC3E3B"/>
    <w:rsid w:val="00BC44D2"/>
    <w:rsid w:val="00BC4960"/>
    <w:rsid w:val="00BC5E5D"/>
    <w:rsid w:val="00BC702D"/>
    <w:rsid w:val="00BC73F4"/>
    <w:rsid w:val="00BD0964"/>
    <w:rsid w:val="00BD0FB4"/>
    <w:rsid w:val="00BD1E10"/>
    <w:rsid w:val="00BD2BC4"/>
    <w:rsid w:val="00BD459C"/>
    <w:rsid w:val="00BD5883"/>
    <w:rsid w:val="00BD78E8"/>
    <w:rsid w:val="00BE1458"/>
    <w:rsid w:val="00BE23D7"/>
    <w:rsid w:val="00BE2EE3"/>
    <w:rsid w:val="00BE370A"/>
    <w:rsid w:val="00BE3A12"/>
    <w:rsid w:val="00BE3FC5"/>
    <w:rsid w:val="00BE62B7"/>
    <w:rsid w:val="00BE6A2C"/>
    <w:rsid w:val="00BE7210"/>
    <w:rsid w:val="00BF0BAB"/>
    <w:rsid w:val="00BF0EB5"/>
    <w:rsid w:val="00BF1334"/>
    <w:rsid w:val="00BF22B4"/>
    <w:rsid w:val="00C00411"/>
    <w:rsid w:val="00C0177F"/>
    <w:rsid w:val="00C01B69"/>
    <w:rsid w:val="00C03A90"/>
    <w:rsid w:val="00C04B2D"/>
    <w:rsid w:val="00C04E18"/>
    <w:rsid w:val="00C0583E"/>
    <w:rsid w:val="00C05CBC"/>
    <w:rsid w:val="00C05FAC"/>
    <w:rsid w:val="00C105D2"/>
    <w:rsid w:val="00C12AF6"/>
    <w:rsid w:val="00C12B68"/>
    <w:rsid w:val="00C12FDE"/>
    <w:rsid w:val="00C13235"/>
    <w:rsid w:val="00C14576"/>
    <w:rsid w:val="00C1507A"/>
    <w:rsid w:val="00C16AD5"/>
    <w:rsid w:val="00C20B88"/>
    <w:rsid w:val="00C20E03"/>
    <w:rsid w:val="00C230BE"/>
    <w:rsid w:val="00C24FC8"/>
    <w:rsid w:val="00C252A4"/>
    <w:rsid w:val="00C25E6E"/>
    <w:rsid w:val="00C27ED5"/>
    <w:rsid w:val="00C30365"/>
    <w:rsid w:val="00C31995"/>
    <w:rsid w:val="00C328DD"/>
    <w:rsid w:val="00C33936"/>
    <w:rsid w:val="00C348F1"/>
    <w:rsid w:val="00C35110"/>
    <w:rsid w:val="00C35B4D"/>
    <w:rsid w:val="00C35C2B"/>
    <w:rsid w:val="00C35DAD"/>
    <w:rsid w:val="00C3624C"/>
    <w:rsid w:val="00C401A0"/>
    <w:rsid w:val="00C40518"/>
    <w:rsid w:val="00C40B73"/>
    <w:rsid w:val="00C41C18"/>
    <w:rsid w:val="00C41E5B"/>
    <w:rsid w:val="00C4322D"/>
    <w:rsid w:val="00C437F9"/>
    <w:rsid w:val="00C43EE0"/>
    <w:rsid w:val="00C4541E"/>
    <w:rsid w:val="00C45545"/>
    <w:rsid w:val="00C464D6"/>
    <w:rsid w:val="00C46825"/>
    <w:rsid w:val="00C50CA0"/>
    <w:rsid w:val="00C51C35"/>
    <w:rsid w:val="00C52898"/>
    <w:rsid w:val="00C5438D"/>
    <w:rsid w:val="00C55288"/>
    <w:rsid w:val="00C55B03"/>
    <w:rsid w:val="00C57A79"/>
    <w:rsid w:val="00C60753"/>
    <w:rsid w:val="00C61510"/>
    <w:rsid w:val="00C62E8D"/>
    <w:rsid w:val="00C6387D"/>
    <w:rsid w:val="00C66610"/>
    <w:rsid w:val="00C66621"/>
    <w:rsid w:val="00C6729A"/>
    <w:rsid w:val="00C676F4"/>
    <w:rsid w:val="00C6787A"/>
    <w:rsid w:val="00C67BA9"/>
    <w:rsid w:val="00C67FA0"/>
    <w:rsid w:val="00C67FF2"/>
    <w:rsid w:val="00C721ED"/>
    <w:rsid w:val="00C72768"/>
    <w:rsid w:val="00C72AB7"/>
    <w:rsid w:val="00C7311D"/>
    <w:rsid w:val="00C73214"/>
    <w:rsid w:val="00C73B32"/>
    <w:rsid w:val="00C77DDB"/>
    <w:rsid w:val="00C80CB8"/>
    <w:rsid w:val="00C83252"/>
    <w:rsid w:val="00C84400"/>
    <w:rsid w:val="00C8471D"/>
    <w:rsid w:val="00C84D9A"/>
    <w:rsid w:val="00C85D2E"/>
    <w:rsid w:val="00C86AAF"/>
    <w:rsid w:val="00C86B61"/>
    <w:rsid w:val="00C90774"/>
    <w:rsid w:val="00C90BB6"/>
    <w:rsid w:val="00C90E51"/>
    <w:rsid w:val="00C93873"/>
    <w:rsid w:val="00C945F5"/>
    <w:rsid w:val="00C95310"/>
    <w:rsid w:val="00C9626F"/>
    <w:rsid w:val="00C9627D"/>
    <w:rsid w:val="00C96E61"/>
    <w:rsid w:val="00CA0BFF"/>
    <w:rsid w:val="00CA31DC"/>
    <w:rsid w:val="00CB3C2F"/>
    <w:rsid w:val="00CB4247"/>
    <w:rsid w:val="00CB504D"/>
    <w:rsid w:val="00CB56EC"/>
    <w:rsid w:val="00CB6C81"/>
    <w:rsid w:val="00CB71D3"/>
    <w:rsid w:val="00CC1466"/>
    <w:rsid w:val="00CC2F84"/>
    <w:rsid w:val="00CC62AB"/>
    <w:rsid w:val="00CC6A57"/>
    <w:rsid w:val="00CC7952"/>
    <w:rsid w:val="00CD04EA"/>
    <w:rsid w:val="00CD19BC"/>
    <w:rsid w:val="00CD2382"/>
    <w:rsid w:val="00CD3FFF"/>
    <w:rsid w:val="00CD5EC3"/>
    <w:rsid w:val="00CE035D"/>
    <w:rsid w:val="00CE1EF7"/>
    <w:rsid w:val="00CE2E3D"/>
    <w:rsid w:val="00CE30B9"/>
    <w:rsid w:val="00CE3794"/>
    <w:rsid w:val="00CE49CF"/>
    <w:rsid w:val="00CE7A09"/>
    <w:rsid w:val="00CE7CEC"/>
    <w:rsid w:val="00CF0FB4"/>
    <w:rsid w:val="00CF26CB"/>
    <w:rsid w:val="00CF3F99"/>
    <w:rsid w:val="00CF62F4"/>
    <w:rsid w:val="00CF7E86"/>
    <w:rsid w:val="00D0109A"/>
    <w:rsid w:val="00D014AA"/>
    <w:rsid w:val="00D0332D"/>
    <w:rsid w:val="00D06010"/>
    <w:rsid w:val="00D070C0"/>
    <w:rsid w:val="00D07437"/>
    <w:rsid w:val="00D102B3"/>
    <w:rsid w:val="00D10D4B"/>
    <w:rsid w:val="00D11785"/>
    <w:rsid w:val="00D11948"/>
    <w:rsid w:val="00D13806"/>
    <w:rsid w:val="00D13DE5"/>
    <w:rsid w:val="00D1404B"/>
    <w:rsid w:val="00D154E0"/>
    <w:rsid w:val="00D15C16"/>
    <w:rsid w:val="00D164F2"/>
    <w:rsid w:val="00D169E0"/>
    <w:rsid w:val="00D17630"/>
    <w:rsid w:val="00D17749"/>
    <w:rsid w:val="00D2057D"/>
    <w:rsid w:val="00D20A66"/>
    <w:rsid w:val="00D2169E"/>
    <w:rsid w:val="00D22436"/>
    <w:rsid w:val="00D23F58"/>
    <w:rsid w:val="00D276D2"/>
    <w:rsid w:val="00D279ED"/>
    <w:rsid w:val="00D30BA0"/>
    <w:rsid w:val="00D3323D"/>
    <w:rsid w:val="00D34300"/>
    <w:rsid w:val="00D34D3B"/>
    <w:rsid w:val="00D354A0"/>
    <w:rsid w:val="00D358A2"/>
    <w:rsid w:val="00D40669"/>
    <w:rsid w:val="00D40B2E"/>
    <w:rsid w:val="00D40DC3"/>
    <w:rsid w:val="00D418F6"/>
    <w:rsid w:val="00D41977"/>
    <w:rsid w:val="00D43613"/>
    <w:rsid w:val="00D43EA0"/>
    <w:rsid w:val="00D45322"/>
    <w:rsid w:val="00D45AD4"/>
    <w:rsid w:val="00D45B6D"/>
    <w:rsid w:val="00D467A0"/>
    <w:rsid w:val="00D47887"/>
    <w:rsid w:val="00D50046"/>
    <w:rsid w:val="00D52892"/>
    <w:rsid w:val="00D53539"/>
    <w:rsid w:val="00D540E4"/>
    <w:rsid w:val="00D55E93"/>
    <w:rsid w:val="00D561CB"/>
    <w:rsid w:val="00D62276"/>
    <w:rsid w:val="00D6522B"/>
    <w:rsid w:val="00D65309"/>
    <w:rsid w:val="00D65A9A"/>
    <w:rsid w:val="00D70FA3"/>
    <w:rsid w:val="00D7426A"/>
    <w:rsid w:val="00D745EF"/>
    <w:rsid w:val="00D752A6"/>
    <w:rsid w:val="00D75BC3"/>
    <w:rsid w:val="00D81447"/>
    <w:rsid w:val="00D81F7F"/>
    <w:rsid w:val="00D821F6"/>
    <w:rsid w:val="00D84F28"/>
    <w:rsid w:val="00D85C23"/>
    <w:rsid w:val="00D85C51"/>
    <w:rsid w:val="00D90C44"/>
    <w:rsid w:val="00D920C7"/>
    <w:rsid w:val="00D93029"/>
    <w:rsid w:val="00D93EA8"/>
    <w:rsid w:val="00D93F45"/>
    <w:rsid w:val="00D96514"/>
    <w:rsid w:val="00D979DD"/>
    <w:rsid w:val="00DA0C6E"/>
    <w:rsid w:val="00DA38E1"/>
    <w:rsid w:val="00DA39E9"/>
    <w:rsid w:val="00DA439A"/>
    <w:rsid w:val="00DA4CA2"/>
    <w:rsid w:val="00DA5741"/>
    <w:rsid w:val="00DA6495"/>
    <w:rsid w:val="00DA7A56"/>
    <w:rsid w:val="00DB09C8"/>
    <w:rsid w:val="00DB0A1D"/>
    <w:rsid w:val="00DB0CAD"/>
    <w:rsid w:val="00DB112B"/>
    <w:rsid w:val="00DB13C6"/>
    <w:rsid w:val="00DB1825"/>
    <w:rsid w:val="00DB29F7"/>
    <w:rsid w:val="00DB2B1D"/>
    <w:rsid w:val="00DB4B4C"/>
    <w:rsid w:val="00DB5BEA"/>
    <w:rsid w:val="00DB6BE2"/>
    <w:rsid w:val="00DC0080"/>
    <w:rsid w:val="00DC01F0"/>
    <w:rsid w:val="00DC0E97"/>
    <w:rsid w:val="00DC3A6F"/>
    <w:rsid w:val="00DC4143"/>
    <w:rsid w:val="00DC4BB7"/>
    <w:rsid w:val="00DC604A"/>
    <w:rsid w:val="00DD0A48"/>
    <w:rsid w:val="00DD4057"/>
    <w:rsid w:val="00DD548E"/>
    <w:rsid w:val="00DD5923"/>
    <w:rsid w:val="00DD60C6"/>
    <w:rsid w:val="00DD7F7F"/>
    <w:rsid w:val="00DE01AB"/>
    <w:rsid w:val="00DE04D3"/>
    <w:rsid w:val="00DE0BDF"/>
    <w:rsid w:val="00DE47A2"/>
    <w:rsid w:val="00DE4986"/>
    <w:rsid w:val="00DE4E56"/>
    <w:rsid w:val="00DE6631"/>
    <w:rsid w:val="00DF0D2F"/>
    <w:rsid w:val="00DF0EBD"/>
    <w:rsid w:val="00DF19DA"/>
    <w:rsid w:val="00DF2AC0"/>
    <w:rsid w:val="00DF42D5"/>
    <w:rsid w:val="00DF6EDE"/>
    <w:rsid w:val="00E00E4D"/>
    <w:rsid w:val="00E00F24"/>
    <w:rsid w:val="00E01E8C"/>
    <w:rsid w:val="00E02BE7"/>
    <w:rsid w:val="00E03176"/>
    <w:rsid w:val="00E033ED"/>
    <w:rsid w:val="00E05488"/>
    <w:rsid w:val="00E0643C"/>
    <w:rsid w:val="00E073BE"/>
    <w:rsid w:val="00E120AB"/>
    <w:rsid w:val="00E15760"/>
    <w:rsid w:val="00E1596E"/>
    <w:rsid w:val="00E15FA7"/>
    <w:rsid w:val="00E1707A"/>
    <w:rsid w:val="00E172B5"/>
    <w:rsid w:val="00E21458"/>
    <w:rsid w:val="00E221C9"/>
    <w:rsid w:val="00E23363"/>
    <w:rsid w:val="00E24AD7"/>
    <w:rsid w:val="00E26778"/>
    <w:rsid w:val="00E26B5C"/>
    <w:rsid w:val="00E26EE1"/>
    <w:rsid w:val="00E27981"/>
    <w:rsid w:val="00E308FA"/>
    <w:rsid w:val="00E3136C"/>
    <w:rsid w:val="00E3326E"/>
    <w:rsid w:val="00E33ABE"/>
    <w:rsid w:val="00E33DD7"/>
    <w:rsid w:val="00E34444"/>
    <w:rsid w:val="00E37044"/>
    <w:rsid w:val="00E408BD"/>
    <w:rsid w:val="00E41D8A"/>
    <w:rsid w:val="00E4237D"/>
    <w:rsid w:val="00E4265E"/>
    <w:rsid w:val="00E44A4D"/>
    <w:rsid w:val="00E44FB2"/>
    <w:rsid w:val="00E503D4"/>
    <w:rsid w:val="00E50C26"/>
    <w:rsid w:val="00E529EF"/>
    <w:rsid w:val="00E533A3"/>
    <w:rsid w:val="00E544DF"/>
    <w:rsid w:val="00E55272"/>
    <w:rsid w:val="00E56D6C"/>
    <w:rsid w:val="00E60E15"/>
    <w:rsid w:val="00E60F1C"/>
    <w:rsid w:val="00E61986"/>
    <w:rsid w:val="00E63A40"/>
    <w:rsid w:val="00E652D8"/>
    <w:rsid w:val="00E653BD"/>
    <w:rsid w:val="00E653D3"/>
    <w:rsid w:val="00E6599D"/>
    <w:rsid w:val="00E67C14"/>
    <w:rsid w:val="00E737A6"/>
    <w:rsid w:val="00E74081"/>
    <w:rsid w:val="00E74675"/>
    <w:rsid w:val="00E7491C"/>
    <w:rsid w:val="00E74984"/>
    <w:rsid w:val="00E74AB2"/>
    <w:rsid w:val="00E75F4F"/>
    <w:rsid w:val="00E76DB7"/>
    <w:rsid w:val="00E77706"/>
    <w:rsid w:val="00E777AB"/>
    <w:rsid w:val="00E77CDA"/>
    <w:rsid w:val="00E77D47"/>
    <w:rsid w:val="00E81881"/>
    <w:rsid w:val="00E81ECA"/>
    <w:rsid w:val="00E822B4"/>
    <w:rsid w:val="00E82DCD"/>
    <w:rsid w:val="00E84134"/>
    <w:rsid w:val="00E86725"/>
    <w:rsid w:val="00E86C58"/>
    <w:rsid w:val="00E87B05"/>
    <w:rsid w:val="00E90EC5"/>
    <w:rsid w:val="00E911D1"/>
    <w:rsid w:val="00E91F4F"/>
    <w:rsid w:val="00E9213B"/>
    <w:rsid w:val="00E9244A"/>
    <w:rsid w:val="00E9521F"/>
    <w:rsid w:val="00E953FF"/>
    <w:rsid w:val="00E95B37"/>
    <w:rsid w:val="00EA09C2"/>
    <w:rsid w:val="00EA0D99"/>
    <w:rsid w:val="00EA21C0"/>
    <w:rsid w:val="00EA2421"/>
    <w:rsid w:val="00EA30F9"/>
    <w:rsid w:val="00EA3390"/>
    <w:rsid w:val="00EA35F4"/>
    <w:rsid w:val="00EA38E6"/>
    <w:rsid w:val="00EA4F45"/>
    <w:rsid w:val="00EA67ED"/>
    <w:rsid w:val="00EA7229"/>
    <w:rsid w:val="00EA775D"/>
    <w:rsid w:val="00EA7D1F"/>
    <w:rsid w:val="00EA7DCF"/>
    <w:rsid w:val="00EB1355"/>
    <w:rsid w:val="00EB13EA"/>
    <w:rsid w:val="00EB1651"/>
    <w:rsid w:val="00EB1F62"/>
    <w:rsid w:val="00EB4A75"/>
    <w:rsid w:val="00EB4B9C"/>
    <w:rsid w:val="00EB558A"/>
    <w:rsid w:val="00EB5CE1"/>
    <w:rsid w:val="00EB5EC8"/>
    <w:rsid w:val="00EB7D3D"/>
    <w:rsid w:val="00EC1B44"/>
    <w:rsid w:val="00EC28BB"/>
    <w:rsid w:val="00EC2E34"/>
    <w:rsid w:val="00EC4721"/>
    <w:rsid w:val="00EC75B6"/>
    <w:rsid w:val="00EC7B1F"/>
    <w:rsid w:val="00ED2584"/>
    <w:rsid w:val="00ED2652"/>
    <w:rsid w:val="00ED4255"/>
    <w:rsid w:val="00ED43E1"/>
    <w:rsid w:val="00ED66B0"/>
    <w:rsid w:val="00ED7A94"/>
    <w:rsid w:val="00EE1831"/>
    <w:rsid w:val="00EE3DE1"/>
    <w:rsid w:val="00EE4E5E"/>
    <w:rsid w:val="00EE57BA"/>
    <w:rsid w:val="00EE5B7C"/>
    <w:rsid w:val="00EF0514"/>
    <w:rsid w:val="00EF10D3"/>
    <w:rsid w:val="00EF646C"/>
    <w:rsid w:val="00EF72CF"/>
    <w:rsid w:val="00EF73D1"/>
    <w:rsid w:val="00F00DD9"/>
    <w:rsid w:val="00F03655"/>
    <w:rsid w:val="00F03B1C"/>
    <w:rsid w:val="00F04BC0"/>
    <w:rsid w:val="00F06412"/>
    <w:rsid w:val="00F06470"/>
    <w:rsid w:val="00F06501"/>
    <w:rsid w:val="00F06E46"/>
    <w:rsid w:val="00F079EF"/>
    <w:rsid w:val="00F125D8"/>
    <w:rsid w:val="00F13762"/>
    <w:rsid w:val="00F144AB"/>
    <w:rsid w:val="00F14593"/>
    <w:rsid w:val="00F15029"/>
    <w:rsid w:val="00F154C0"/>
    <w:rsid w:val="00F16C9B"/>
    <w:rsid w:val="00F17025"/>
    <w:rsid w:val="00F17A1B"/>
    <w:rsid w:val="00F209FA"/>
    <w:rsid w:val="00F20D20"/>
    <w:rsid w:val="00F210D2"/>
    <w:rsid w:val="00F2164C"/>
    <w:rsid w:val="00F22976"/>
    <w:rsid w:val="00F2358D"/>
    <w:rsid w:val="00F24AC2"/>
    <w:rsid w:val="00F2521B"/>
    <w:rsid w:val="00F27B66"/>
    <w:rsid w:val="00F3042C"/>
    <w:rsid w:val="00F31375"/>
    <w:rsid w:val="00F3358F"/>
    <w:rsid w:val="00F34B96"/>
    <w:rsid w:val="00F34DAD"/>
    <w:rsid w:val="00F353A5"/>
    <w:rsid w:val="00F35A49"/>
    <w:rsid w:val="00F36A41"/>
    <w:rsid w:val="00F36E03"/>
    <w:rsid w:val="00F37077"/>
    <w:rsid w:val="00F40D25"/>
    <w:rsid w:val="00F42B09"/>
    <w:rsid w:val="00F436EC"/>
    <w:rsid w:val="00F44218"/>
    <w:rsid w:val="00F46056"/>
    <w:rsid w:val="00F46239"/>
    <w:rsid w:val="00F4663D"/>
    <w:rsid w:val="00F46989"/>
    <w:rsid w:val="00F4737A"/>
    <w:rsid w:val="00F475A2"/>
    <w:rsid w:val="00F50C32"/>
    <w:rsid w:val="00F511E8"/>
    <w:rsid w:val="00F51EBF"/>
    <w:rsid w:val="00F5336E"/>
    <w:rsid w:val="00F535D6"/>
    <w:rsid w:val="00F54640"/>
    <w:rsid w:val="00F55302"/>
    <w:rsid w:val="00F554B3"/>
    <w:rsid w:val="00F55E97"/>
    <w:rsid w:val="00F57C62"/>
    <w:rsid w:val="00F601FA"/>
    <w:rsid w:val="00F60F53"/>
    <w:rsid w:val="00F61019"/>
    <w:rsid w:val="00F623F8"/>
    <w:rsid w:val="00F62EE4"/>
    <w:rsid w:val="00F633D2"/>
    <w:rsid w:val="00F64B46"/>
    <w:rsid w:val="00F65659"/>
    <w:rsid w:val="00F67149"/>
    <w:rsid w:val="00F705AF"/>
    <w:rsid w:val="00F73693"/>
    <w:rsid w:val="00F73C43"/>
    <w:rsid w:val="00F74D58"/>
    <w:rsid w:val="00F75F33"/>
    <w:rsid w:val="00F80274"/>
    <w:rsid w:val="00F81D47"/>
    <w:rsid w:val="00F83DD5"/>
    <w:rsid w:val="00F84CC4"/>
    <w:rsid w:val="00F8511E"/>
    <w:rsid w:val="00F8535C"/>
    <w:rsid w:val="00F8546E"/>
    <w:rsid w:val="00F8590D"/>
    <w:rsid w:val="00F85A1B"/>
    <w:rsid w:val="00F8681C"/>
    <w:rsid w:val="00F90142"/>
    <w:rsid w:val="00F90192"/>
    <w:rsid w:val="00F903F4"/>
    <w:rsid w:val="00F90633"/>
    <w:rsid w:val="00F91858"/>
    <w:rsid w:val="00F91BA0"/>
    <w:rsid w:val="00F934FB"/>
    <w:rsid w:val="00F93809"/>
    <w:rsid w:val="00F96541"/>
    <w:rsid w:val="00F97584"/>
    <w:rsid w:val="00FA09F0"/>
    <w:rsid w:val="00FA125B"/>
    <w:rsid w:val="00FA1333"/>
    <w:rsid w:val="00FA14F6"/>
    <w:rsid w:val="00FA1F49"/>
    <w:rsid w:val="00FA54F1"/>
    <w:rsid w:val="00FB11E7"/>
    <w:rsid w:val="00FB1AF8"/>
    <w:rsid w:val="00FB23FD"/>
    <w:rsid w:val="00FB2852"/>
    <w:rsid w:val="00FB60E7"/>
    <w:rsid w:val="00FB641A"/>
    <w:rsid w:val="00FB6BBE"/>
    <w:rsid w:val="00FC080C"/>
    <w:rsid w:val="00FC0B1D"/>
    <w:rsid w:val="00FC2B7A"/>
    <w:rsid w:val="00FC3B07"/>
    <w:rsid w:val="00FC3F49"/>
    <w:rsid w:val="00FC6376"/>
    <w:rsid w:val="00FC73E2"/>
    <w:rsid w:val="00FD1783"/>
    <w:rsid w:val="00FD20AA"/>
    <w:rsid w:val="00FD5AC9"/>
    <w:rsid w:val="00FD5CF0"/>
    <w:rsid w:val="00FD5FE0"/>
    <w:rsid w:val="00FD62F3"/>
    <w:rsid w:val="00FD7344"/>
    <w:rsid w:val="00FD7895"/>
    <w:rsid w:val="00FE11F6"/>
    <w:rsid w:val="00FE1AC7"/>
    <w:rsid w:val="00FE2092"/>
    <w:rsid w:val="00FE43C2"/>
    <w:rsid w:val="00FE4C70"/>
    <w:rsid w:val="00FE5F3E"/>
    <w:rsid w:val="00FE79FE"/>
    <w:rsid w:val="00FE7EB2"/>
    <w:rsid w:val="00FF02D0"/>
    <w:rsid w:val="00FF04E1"/>
    <w:rsid w:val="00FF1734"/>
    <w:rsid w:val="00FF4BC2"/>
    <w:rsid w:val="00FF58A5"/>
    <w:rsid w:val="00FF6578"/>
    <w:rsid w:val="00FF6E8F"/>
    <w:rsid w:val="00FF733D"/>
    <w:rsid w:val="00FF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AA59B"/>
  <w15:docId w15:val="{9B10CE93-63BC-42FF-ACF5-DA0964C0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4B"/>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296002"/>
    <w:pPr>
      <w:spacing w:before="150"/>
      <w:outlineLvl w:val="0"/>
    </w:pPr>
    <w:rPr>
      <w:rFonts w:eastAsia="Times New Roman"/>
      <w:b/>
      <w:bCs/>
      <w:color w:val="003366"/>
      <w:kern w:val="36"/>
      <w:sz w:val="27"/>
      <w:szCs w:val="27"/>
    </w:rPr>
  </w:style>
  <w:style w:type="paragraph" w:styleId="Heading2">
    <w:name w:val="heading 2"/>
    <w:basedOn w:val="Normal"/>
    <w:link w:val="Heading2Char"/>
    <w:uiPriority w:val="9"/>
    <w:qFormat/>
    <w:rsid w:val="00296002"/>
    <w:pPr>
      <w:spacing w:line="312" w:lineRule="auto"/>
      <w:outlineLvl w:val="1"/>
    </w:pPr>
    <w:rPr>
      <w:rFonts w:eastAsia="Times New Roman"/>
      <w:b/>
      <w:bCs/>
      <w:color w:val="00316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D3"/>
    <w:rPr>
      <w:color w:val="0000FF" w:themeColor="hyperlink"/>
      <w:u w:val="single"/>
    </w:rPr>
  </w:style>
  <w:style w:type="paragraph" w:styleId="ListParagraph">
    <w:name w:val="List Paragraph"/>
    <w:basedOn w:val="Normal"/>
    <w:uiPriority w:val="34"/>
    <w:qFormat/>
    <w:rsid w:val="003A459D"/>
    <w:pPr>
      <w:ind w:left="720"/>
      <w:contextualSpacing/>
    </w:pPr>
  </w:style>
  <w:style w:type="table" w:styleId="TableGrid">
    <w:name w:val="Table Grid"/>
    <w:basedOn w:val="TableNormal"/>
    <w:rsid w:val="00DC0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CAPS">
    <w:name w:val="Times CAPS"/>
    <w:basedOn w:val="Normal"/>
    <w:link w:val="TimesCAPSChar"/>
    <w:qFormat/>
    <w:rsid w:val="00DA39E9"/>
    <w:pPr>
      <w:jc w:val="center"/>
    </w:pPr>
    <w:rPr>
      <w:rFonts w:eastAsia="Times New Roman"/>
      <w:b/>
    </w:rPr>
  </w:style>
  <w:style w:type="character" w:customStyle="1" w:styleId="TimesCAPSChar">
    <w:name w:val="Times CAPS Char"/>
    <w:basedOn w:val="DefaultParagraphFont"/>
    <w:link w:val="TimesCAPS"/>
    <w:rsid w:val="00DA39E9"/>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B03526"/>
    <w:rPr>
      <w:rFonts w:ascii="Tahoma" w:hAnsi="Tahoma" w:cs="Tahoma"/>
      <w:sz w:val="16"/>
      <w:szCs w:val="16"/>
    </w:rPr>
  </w:style>
  <w:style w:type="character" w:customStyle="1" w:styleId="BalloonTextChar">
    <w:name w:val="Balloon Text Char"/>
    <w:basedOn w:val="DefaultParagraphFont"/>
    <w:link w:val="BalloonText"/>
    <w:uiPriority w:val="99"/>
    <w:semiHidden/>
    <w:rsid w:val="00B03526"/>
    <w:rPr>
      <w:rFonts w:ascii="Tahoma" w:eastAsiaTheme="minorEastAsia" w:hAnsi="Tahoma" w:cs="Tahoma"/>
      <w:sz w:val="16"/>
      <w:szCs w:val="16"/>
    </w:rPr>
  </w:style>
  <w:style w:type="paragraph" w:customStyle="1" w:styleId="Pa4">
    <w:name w:val="Pa4"/>
    <w:basedOn w:val="Normal"/>
    <w:next w:val="Normal"/>
    <w:uiPriority w:val="99"/>
    <w:rsid w:val="00986C25"/>
    <w:pPr>
      <w:autoSpaceDE w:val="0"/>
      <w:autoSpaceDN w:val="0"/>
      <w:adjustRightInd w:val="0"/>
      <w:spacing w:line="221" w:lineRule="atLeast"/>
    </w:pPr>
    <w:rPr>
      <w:rFonts w:ascii="Adobe Garamond Pro" w:eastAsiaTheme="minorHAnsi" w:hAnsi="Adobe Garamond Pro" w:cstheme="minorBidi"/>
    </w:rPr>
  </w:style>
  <w:style w:type="character" w:customStyle="1" w:styleId="Heading1Char">
    <w:name w:val="Heading 1 Char"/>
    <w:basedOn w:val="DefaultParagraphFont"/>
    <w:link w:val="Heading1"/>
    <w:uiPriority w:val="9"/>
    <w:rsid w:val="00296002"/>
    <w:rPr>
      <w:rFonts w:ascii="Times New Roman" w:eastAsia="Times New Roman" w:hAnsi="Times New Roman" w:cs="Times New Roman"/>
      <w:b/>
      <w:bCs/>
      <w:color w:val="003366"/>
      <w:kern w:val="36"/>
      <w:sz w:val="27"/>
      <w:szCs w:val="27"/>
    </w:rPr>
  </w:style>
  <w:style w:type="character" w:customStyle="1" w:styleId="Heading2Char">
    <w:name w:val="Heading 2 Char"/>
    <w:basedOn w:val="DefaultParagraphFont"/>
    <w:link w:val="Heading2"/>
    <w:uiPriority w:val="9"/>
    <w:rsid w:val="00296002"/>
    <w:rPr>
      <w:rFonts w:ascii="Times New Roman" w:eastAsia="Times New Roman" w:hAnsi="Times New Roman" w:cs="Times New Roman"/>
      <w:b/>
      <w:bCs/>
      <w:color w:val="003166"/>
      <w:sz w:val="21"/>
      <w:szCs w:val="21"/>
    </w:rPr>
  </w:style>
  <w:style w:type="character" w:styleId="Emphasis">
    <w:name w:val="Emphasis"/>
    <w:basedOn w:val="DefaultParagraphFont"/>
    <w:qFormat/>
    <w:rsid w:val="00296002"/>
    <w:rPr>
      <w:i/>
      <w:iCs/>
    </w:rPr>
  </w:style>
  <w:style w:type="character" w:styleId="CommentReference">
    <w:name w:val="annotation reference"/>
    <w:basedOn w:val="DefaultParagraphFont"/>
    <w:uiPriority w:val="99"/>
    <w:semiHidden/>
    <w:unhideWhenUsed/>
    <w:rsid w:val="00076308"/>
    <w:rPr>
      <w:sz w:val="16"/>
      <w:szCs w:val="16"/>
    </w:rPr>
  </w:style>
  <w:style w:type="paragraph" w:styleId="CommentText">
    <w:name w:val="annotation text"/>
    <w:basedOn w:val="Normal"/>
    <w:link w:val="CommentTextChar"/>
    <w:uiPriority w:val="99"/>
    <w:unhideWhenUsed/>
    <w:rsid w:val="00076308"/>
    <w:rPr>
      <w:sz w:val="20"/>
      <w:szCs w:val="20"/>
    </w:rPr>
  </w:style>
  <w:style w:type="character" w:customStyle="1" w:styleId="CommentTextChar">
    <w:name w:val="Comment Text Char"/>
    <w:basedOn w:val="DefaultParagraphFont"/>
    <w:link w:val="CommentText"/>
    <w:uiPriority w:val="99"/>
    <w:rsid w:val="00076308"/>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308"/>
    <w:rPr>
      <w:b/>
      <w:bCs/>
    </w:rPr>
  </w:style>
  <w:style w:type="character" w:customStyle="1" w:styleId="CommentSubjectChar">
    <w:name w:val="Comment Subject Char"/>
    <w:basedOn w:val="CommentTextChar"/>
    <w:link w:val="CommentSubject"/>
    <w:uiPriority w:val="99"/>
    <w:semiHidden/>
    <w:rsid w:val="00076308"/>
    <w:rPr>
      <w:rFonts w:ascii="Times New Roman" w:eastAsiaTheme="minorEastAsia" w:hAnsi="Times New Roman" w:cs="Times New Roman"/>
      <w:b/>
      <w:bCs/>
      <w:sz w:val="20"/>
      <w:szCs w:val="20"/>
    </w:rPr>
  </w:style>
  <w:style w:type="paragraph" w:styleId="Revision">
    <w:name w:val="Revision"/>
    <w:hidden/>
    <w:uiPriority w:val="99"/>
    <w:semiHidden/>
    <w:rsid w:val="00641919"/>
    <w:rPr>
      <w:rFonts w:ascii="Times New Roman" w:eastAsiaTheme="minorEastAsia" w:hAnsi="Times New Roman" w:cs="Times New Roman"/>
      <w:sz w:val="24"/>
      <w:szCs w:val="24"/>
    </w:rPr>
  </w:style>
  <w:style w:type="paragraph" w:styleId="NormalWeb">
    <w:name w:val="Normal (Web)"/>
    <w:basedOn w:val="Normal"/>
    <w:uiPriority w:val="99"/>
    <w:unhideWhenUsed/>
    <w:rsid w:val="001A5741"/>
    <w:pPr>
      <w:spacing w:before="100" w:beforeAutospacing="1" w:after="100" w:afterAutospacing="1"/>
    </w:pPr>
    <w:rPr>
      <w:rFonts w:eastAsia="Times New Roman"/>
    </w:rPr>
  </w:style>
  <w:style w:type="character" w:styleId="Strong">
    <w:name w:val="Strong"/>
    <w:basedOn w:val="DefaultParagraphFont"/>
    <w:uiPriority w:val="22"/>
    <w:qFormat/>
    <w:rsid w:val="00223DAC"/>
    <w:rPr>
      <w:b/>
      <w:bCs/>
    </w:rPr>
  </w:style>
  <w:style w:type="paragraph" w:styleId="Bibliography">
    <w:name w:val="Bibliography"/>
    <w:basedOn w:val="Normal"/>
    <w:next w:val="Normal"/>
    <w:uiPriority w:val="37"/>
    <w:semiHidden/>
    <w:unhideWhenUsed/>
    <w:rsid w:val="00BC1449"/>
  </w:style>
  <w:style w:type="paragraph" w:styleId="Header">
    <w:name w:val="header"/>
    <w:basedOn w:val="Normal"/>
    <w:link w:val="HeaderChar"/>
    <w:uiPriority w:val="99"/>
    <w:unhideWhenUsed/>
    <w:rsid w:val="00351CF2"/>
    <w:pPr>
      <w:tabs>
        <w:tab w:val="center" w:pos="4680"/>
        <w:tab w:val="right" w:pos="9360"/>
      </w:tabs>
    </w:pPr>
  </w:style>
  <w:style w:type="character" w:customStyle="1" w:styleId="HeaderChar">
    <w:name w:val="Header Char"/>
    <w:basedOn w:val="DefaultParagraphFont"/>
    <w:link w:val="Header"/>
    <w:uiPriority w:val="99"/>
    <w:rsid w:val="00351CF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351CF2"/>
    <w:pPr>
      <w:tabs>
        <w:tab w:val="center" w:pos="4680"/>
        <w:tab w:val="right" w:pos="9360"/>
      </w:tabs>
    </w:pPr>
  </w:style>
  <w:style w:type="character" w:customStyle="1" w:styleId="FooterChar">
    <w:name w:val="Footer Char"/>
    <w:basedOn w:val="DefaultParagraphFont"/>
    <w:link w:val="Footer"/>
    <w:uiPriority w:val="99"/>
    <w:rsid w:val="00351CF2"/>
    <w:rPr>
      <w:rFonts w:ascii="Times New Roman" w:eastAsiaTheme="minorEastAsia" w:hAnsi="Times New Roman" w:cs="Times New Roman"/>
      <w:sz w:val="24"/>
      <w:szCs w:val="24"/>
    </w:rPr>
  </w:style>
  <w:style w:type="character" w:customStyle="1" w:styleId="st1">
    <w:name w:val="st1"/>
    <w:basedOn w:val="DefaultParagraphFont"/>
    <w:rsid w:val="00814218"/>
  </w:style>
  <w:style w:type="paragraph" w:customStyle="1" w:styleId="Default">
    <w:name w:val="Default"/>
    <w:rsid w:val="005D0B4A"/>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semiHidden/>
    <w:unhideWhenUsed/>
    <w:rsid w:val="0029293A"/>
    <w:rPr>
      <w:color w:val="800080" w:themeColor="followedHyperlink"/>
      <w:u w:val="single"/>
    </w:rPr>
  </w:style>
  <w:style w:type="character" w:customStyle="1" w:styleId="nlmyear">
    <w:name w:val="nlm_year"/>
    <w:basedOn w:val="DefaultParagraphFont"/>
    <w:rsid w:val="0029293A"/>
  </w:style>
  <w:style w:type="character" w:customStyle="1" w:styleId="nlmarticle-title">
    <w:name w:val="nlm_article-title"/>
    <w:basedOn w:val="DefaultParagraphFont"/>
    <w:rsid w:val="0029293A"/>
  </w:style>
  <w:style w:type="character" w:customStyle="1" w:styleId="citationsource-journal1">
    <w:name w:val="citation_source-journal1"/>
    <w:basedOn w:val="DefaultParagraphFont"/>
    <w:rsid w:val="0029293A"/>
    <w:rPr>
      <w:i/>
      <w:iCs/>
    </w:rPr>
  </w:style>
  <w:style w:type="character" w:customStyle="1" w:styleId="nlmfpage">
    <w:name w:val="nlm_fpage"/>
    <w:basedOn w:val="DefaultParagraphFont"/>
    <w:rsid w:val="0029293A"/>
  </w:style>
  <w:style w:type="character" w:customStyle="1" w:styleId="nlmlpage">
    <w:name w:val="nlm_lpage"/>
    <w:basedOn w:val="DefaultParagraphFont"/>
    <w:rsid w:val="0029293A"/>
  </w:style>
  <w:style w:type="character" w:styleId="LineNumber">
    <w:name w:val="line number"/>
    <w:basedOn w:val="DefaultParagraphFont"/>
    <w:uiPriority w:val="99"/>
    <w:semiHidden/>
    <w:unhideWhenUsed/>
    <w:rsid w:val="0020200A"/>
  </w:style>
  <w:style w:type="character" w:styleId="UnresolvedMention">
    <w:name w:val="Unresolved Mention"/>
    <w:basedOn w:val="DefaultParagraphFont"/>
    <w:uiPriority w:val="99"/>
    <w:semiHidden/>
    <w:unhideWhenUsed/>
    <w:rsid w:val="00DA6495"/>
    <w:rPr>
      <w:color w:val="605E5C"/>
      <w:shd w:val="clear" w:color="auto" w:fill="E1DFDD"/>
    </w:rPr>
  </w:style>
  <w:style w:type="paragraph" w:styleId="BodyText">
    <w:name w:val="Body Text"/>
    <w:basedOn w:val="Normal"/>
    <w:link w:val="BodyTextChar"/>
    <w:semiHidden/>
    <w:rsid w:val="00263D76"/>
    <w:rPr>
      <w:rFonts w:eastAsia="Times New Roman"/>
      <w:sz w:val="22"/>
      <w:szCs w:val="20"/>
    </w:rPr>
  </w:style>
  <w:style w:type="character" w:customStyle="1" w:styleId="BodyTextChar">
    <w:name w:val="Body Text Char"/>
    <w:basedOn w:val="DefaultParagraphFont"/>
    <w:link w:val="BodyText"/>
    <w:semiHidden/>
    <w:rsid w:val="00263D76"/>
    <w:rPr>
      <w:rFonts w:ascii="Times New Roman" w:eastAsia="Times New Roman" w:hAnsi="Times New Roman" w:cs="Times New Roman"/>
      <w:szCs w:val="20"/>
    </w:rPr>
  </w:style>
  <w:style w:type="character" w:customStyle="1" w:styleId="title3">
    <w:name w:val="title3"/>
    <w:basedOn w:val="DefaultParagraphFont"/>
    <w:rsid w:val="00F00DD9"/>
    <w:rPr>
      <w:b/>
      <w:bCs/>
      <w:color w:val="333333"/>
    </w:rPr>
  </w:style>
  <w:style w:type="character" w:customStyle="1" w:styleId="author3">
    <w:name w:val="author3"/>
    <w:basedOn w:val="DefaultParagraphFont"/>
    <w:rsid w:val="00F00DD9"/>
  </w:style>
  <w:style w:type="character" w:customStyle="1" w:styleId="journal2">
    <w:name w:val="journal2"/>
    <w:basedOn w:val="DefaultParagraphFont"/>
    <w:rsid w:val="00F00DD9"/>
    <w:rPr>
      <w:color w:val="333333"/>
    </w:rPr>
  </w:style>
  <w:style w:type="character" w:customStyle="1" w:styleId="arttitle">
    <w:name w:val="art_title"/>
    <w:basedOn w:val="DefaultParagraphFont"/>
    <w:rsid w:val="00F00DD9"/>
  </w:style>
  <w:style w:type="character" w:customStyle="1" w:styleId="serialtitle">
    <w:name w:val="serial_title"/>
    <w:basedOn w:val="DefaultParagraphFont"/>
    <w:rsid w:val="00F00DD9"/>
  </w:style>
  <w:style w:type="character" w:customStyle="1" w:styleId="volumeissue">
    <w:name w:val="volume_issue"/>
    <w:basedOn w:val="DefaultParagraphFont"/>
    <w:rsid w:val="00F00DD9"/>
  </w:style>
  <w:style w:type="character" w:customStyle="1" w:styleId="pagerange">
    <w:name w:val="page_range"/>
    <w:basedOn w:val="DefaultParagraphFont"/>
    <w:rsid w:val="00F00DD9"/>
  </w:style>
  <w:style w:type="character" w:customStyle="1" w:styleId="doilink">
    <w:name w:val="doi_link"/>
    <w:basedOn w:val="DefaultParagraphFont"/>
    <w:rsid w:val="00F0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2681">
      <w:bodyDiv w:val="1"/>
      <w:marLeft w:val="0"/>
      <w:marRight w:val="0"/>
      <w:marTop w:val="0"/>
      <w:marBottom w:val="0"/>
      <w:divBdr>
        <w:top w:val="none" w:sz="0" w:space="0" w:color="auto"/>
        <w:left w:val="none" w:sz="0" w:space="0" w:color="auto"/>
        <w:bottom w:val="none" w:sz="0" w:space="0" w:color="auto"/>
        <w:right w:val="none" w:sz="0" w:space="0" w:color="auto"/>
      </w:divBdr>
      <w:divsChild>
        <w:div w:id="1603801996">
          <w:marLeft w:val="0"/>
          <w:marRight w:val="0"/>
          <w:marTop w:val="0"/>
          <w:marBottom w:val="0"/>
          <w:divBdr>
            <w:top w:val="none" w:sz="0" w:space="0" w:color="auto"/>
            <w:left w:val="none" w:sz="0" w:space="0" w:color="auto"/>
            <w:bottom w:val="none" w:sz="0" w:space="0" w:color="auto"/>
            <w:right w:val="none" w:sz="0" w:space="0" w:color="auto"/>
          </w:divBdr>
        </w:div>
      </w:divsChild>
    </w:div>
    <w:div w:id="278952463">
      <w:bodyDiv w:val="1"/>
      <w:marLeft w:val="0"/>
      <w:marRight w:val="0"/>
      <w:marTop w:val="0"/>
      <w:marBottom w:val="0"/>
      <w:divBdr>
        <w:top w:val="none" w:sz="0" w:space="0" w:color="auto"/>
        <w:left w:val="none" w:sz="0" w:space="0" w:color="auto"/>
        <w:bottom w:val="none" w:sz="0" w:space="0" w:color="auto"/>
        <w:right w:val="none" w:sz="0" w:space="0" w:color="auto"/>
      </w:divBdr>
      <w:divsChild>
        <w:div w:id="1236816151">
          <w:marLeft w:val="0"/>
          <w:marRight w:val="0"/>
          <w:marTop w:val="120"/>
          <w:marBottom w:val="0"/>
          <w:divBdr>
            <w:top w:val="none" w:sz="0" w:space="0" w:color="auto"/>
            <w:left w:val="none" w:sz="0" w:space="0" w:color="auto"/>
            <w:bottom w:val="none" w:sz="0" w:space="0" w:color="auto"/>
            <w:right w:val="none" w:sz="0" w:space="0" w:color="auto"/>
          </w:divBdr>
        </w:div>
      </w:divsChild>
    </w:div>
    <w:div w:id="283583025">
      <w:bodyDiv w:val="1"/>
      <w:marLeft w:val="0"/>
      <w:marRight w:val="0"/>
      <w:marTop w:val="0"/>
      <w:marBottom w:val="0"/>
      <w:divBdr>
        <w:top w:val="none" w:sz="0" w:space="0" w:color="auto"/>
        <w:left w:val="none" w:sz="0" w:space="0" w:color="auto"/>
        <w:bottom w:val="none" w:sz="0" w:space="0" w:color="auto"/>
        <w:right w:val="none" w:sz="0" w:space="0" w:color="auto"/>
      </w:divBdr>
    </w:div>
    <w:div w:id="379986960">
      <w:bodyDiv w:val="1"/>
      <w:marLeft w:val="0"/>
      <w:marRight w:val="0"/>
      <w:marTop w:val="0"/>
      <w:marBottom w:val="0"/>
      <w:divBdr>
        <w:top w:val="none" w:sz="0" w:space="0" w:color="auto"/>
        <w:left w:val="none" w:sz="0" w:space="0" w:color="auto"/>
        <w:bottom w:val="none" w:sz="0" w:space="0" w:color="auto"/>
        <w:right w:val="none" w:sz="0" w:space="0" w:color="auto"/>
      </w:divBdr>
      <w:divsChild>
        <w:div w:id="1050377242">
          <w:marLeft w:val="0"/>
          <w:marRight w:val="0"/>
          <w:marTop w:val="0"/>
          <w:marBottom w:val="0"/>
          <w:divBdr>
            <w:top w:val="none" w:sz="0" w:space="0" w:color="auto"/>
            <w:left w:val="none" w:sz="0" w:space="0" w:color="auto"/>
            <w:bottom w:val="none" w:sz="0" w:space="0" w:color="auto"/>
            <w:right w:val="none" w:sz="0" w:space="0" w:color="auto"/>
          </w:divBdr>
          <w:divsChild>
            <w:div w:id="1229464183">
              <w:marLeft w:val="2400"/>
              <w:marRight w:val="0"/>
              <w:marTop w:val="300"/>
              <w:marBottom w:val="0"/>
              <w:divBdr>
                <w:top w:val="none" w:sz="0" w:space="0" w:color="auto"/>
                <w:left w:val="none" w:sz="0" w:space="0" w:color="auto"/>
                <w:bottom w:val="none" w:sz="0" w:space="0" w:color="auto"/>
                <w:right w:val="none" w:sz="0" w:space="0" w:color="auto"/>
              </w:divBdr>
            </w:div>
          </w:divsChild>
        </w:div>
      </w:divsChild>
    </w:div>
    <w:div w:id="531039978">
      <w:bodyDiv w:val="1"/>
      <w:marLeft w:val="0"/>
      <w:marRight w:val="0"/>
      <w:marTop w:val="0"/>
      <w:marBottom w:val="0"/>
      <w:divBdr>
        <w:top w:val="none" w:sz="0" w:space="0" w:color="auto"/>
        <w:left w:val="none" w:sz="0" w:space="0" w:color="auto"/>
        <w:bottom w:val="none" w:sz="0" w:space="0" w:color="auto"/>
        <w:right w:val="none" w:sz="0" w:space="0" w:color="auto"/>
      </w:divBdr>
    </w:div>
    <w:div w:id="582908365">
      <w:bodyDiv w:val="1"/>
      <w:marLeft w:val="0"/>
      <w:marRight w:val="0"/>
      <w:marTop w:val="0"/>
      <w:marBottom w:val="0"/>
      <w:divBdr>
        <w:top w:val="none" w:sz="0" w:space="0" w:color="auto"/>
        <w:left w:val="none" w:sz="0" w:space="0" w:color="auto"/>
        <w:bottom w:val="none" w:sz="0" w:space="0" w:color="auto"/>
        <w:right w:val="none" w:sz="0" w:space="0" w:color="auto"/>
      </w:divBdr>
      <w:divsChild>
        <w:div w:id="975178363">
          <w:marLeft w:val="0"/>
          <w:marRight w:val="0"/>
          <w:marTop w:val="0"/>
          <w:marBottom w:val="0"/>
          <w:divBdr>
            <w:top w:val="none" w:sz="0" w:space="0" w:color="auto"/>
            <w:left w:val="none" w:sz="0" w:space="0" w:color="auto"/>
            <w:bottom w:val="none" w:sz="0" w:space="0" w:color="auto"/>
            <w:right w:val="none" w:sz="0" w:space="0" w:color="auto"/>
          </w:divBdr>
          <w:divsChild>
            <w:div w:id="255871319">
              <w:marLeft w:val="0"/>
              <w:marRight w:val="0"/>
              <w:marTop w:val="0"/>
              <w:marBottom w:val="0"/>
              <w:divBdr>
                <w:top w:val="none" w:sz="0" w:space="0" w:color="auto"/>
                <w:left w:val="none" w:sz="0" w:space="0" w:color="auto"/>
                <w:bottom w:val="none" w:sz="0" w:space="0" w:color="auto"/>
                <w:right w:val="none" w:sz="0" w:space="0" w:color="auto"/>
              </w:divBdr>
              <w:divsChild>
                <w:div w:id="1889800690">
                  <w:marLeft w:val="0"/>
                  <w:marRight w:val="0"/>
                  <w:marTop w:val="0"/>
                  <w:marBottom w:val="0"/>
                  <w:divBdr>
                    <w:top w:val="none" w:sz="0" w:space="0" w:color="auto"/>
                    <w:left w:val="none" w:sz="0" w:space="0" w:color="auto"/>
                    <w:bottom w:val="none" w:sz="0" w:space="0" w:color="auto"/>
                    <w:right w:val="none" w:sz="0" w:space="0" w:color="auto"/>
                  </w:divBdr>
                  <w:divsChild>
                    <w:div w:id="1084953764">
                      <w:marLeft w:val="0"/>
                      <w:marRight w:val="0"/>
                      <w:marTop w:val="0"/>
                      <w:marBottom w:val="0"/>
                      <w:divBdr>
                        <w:top w:val="none" w:sz="0" w:space="0" w:color="auto"/>
                        <w:left w:val="none" w:sz="0" w:space="0" w:color="auto"/>
                        <w:bottom w:val="none" w:sz="0" w:space="0" w:color="auto"/>
                        <w:right w:val="none" w:sz="0" w:space="0" w:color="auto"/>
                      </w:divBdr>
                      <w:divsChild>
                        <w:div w:id="1911690793">
                          <w:marLeft w:val="0"/>
                          <w:marRight w:val="0"/>
                          <w:marTop w:val="0"/>
                          <w:marBottom w:val="0"/>
                          <w:divBdr>
                            <w:top w:val="none" w:sz="0" w:space="0" w:color="auto"/>
                            <w:left w:val="none" w:sz="0" w:space="0" w:color="auto"/>
                            <w:bottom w:val="none" w:sz="0" w:space="0" w:color="auto"/>
                            <w:right w:val="none" w:sz="0" w:space="0" w:color="auto"/>
                          </w:divBdr>
                          <w:divsChild>
                            <w:div w:id="175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27362">
      <w:bodyDiv w:val="1"/>
      <w:marLeft w:val="0"/>
      <w:marRight w:val="0"/>
      <w:marTop w:val="0"/>
      <w:marBottom w:val="0"/>
      <w:divBdr>
        <w:top w:val="none" w:sz="0" w:space="0" w:color="auto"/>
        <w:left w:val="none" w:sz="0" w:space="0" w:color="auto"/>
        <w:bottom w:val="none" w:sz="0" w:space="0" w:color="auto"/>
        <w:right w:val="none" w:sz="0" w:space="0" w:color="auto"/>
      </w:divBdr>
      <w:divsChild>
        <w:div w:id="9796467">
          <w:marLeft w:val="403"/>
          <w:marRight w:val="0"/>
          <w:marTop w:val="0"/>
          <w:marBottom w:val="0"/>
          <w:divBdr>
            <w:top w:val="none" w:sz="0" w:space="0" w:color="auto"/>
            <w:left w:val="none" w:sz="0" w:space="0" w:color="auto"/>
            <w:bottom w:val="none" w:sz="0" w:space="0" w:color="auto"/>
            <w:right w:val="none" w:sz="0" w:space="0" w:color="auto"/>
          </w:divBdr>
        </w:div>
      </w:divsChild>
    </w:div>
    <w:div w:id="601187710">
      <w:bodyDiv w:val="1"/>
      <w:marLeft w:val="0"/>
      <w:marRight w:val="0"/>
      <w:marTop w:val="0"/>
      <w:marBottom w:val="0"/>
      <w:divBdr>
        <w:top w:val="none" w:sz="0" w:space="0" w:color="auto"/>
        <w:left w:val="none" w:sz="0" w:space="0" w:color="auto"/>
        <w:bottom w:val="none" w:sz="0" w:space="0" w:color="auto"/>
        <w:right w:val="none" w:sz="0" w:space="0" w:color="auto"/>
      </w:divBdr>
    </w:div>
    <w:div w:id="769660173">
      <w:bodyDiv w:val="1"/>
      <w:marLeft w:val="0"/>
      <w:marRight w:val="0"/>
      <w:marTop w:val="0"/>
      <w:marBottom w:val="0"/>
      <w:divBdr>
        <w:top w:val="none" w:sz="0" w:space="0" w:color="auto"/>
        <w:left w:val="none" w:sz="0" w:space="0" w:color="auto"/>
        <w:bottom w:val="none" w:sz="0" w:space="0" w:color="auto"/>
        <w:right w:val="none" w:sz="0" w:space="0" w:color="auto"/>
      </w:divBdr>
    </w:div>
    <w:div w:id="925728110">
      <w:bodyDiv w:val="1"/>
      <w:marLeft w:val="0"/>
      <w:marRight w:val="0"/>
      <w:marTop w:val="0"/>
      <w:marBottom w:val="0"/>
      <w:divBdr>
        <w:top w:val="none" w:sz="0" w:space="0" w:color="auto"/>
        <w:left w:val="none" w:sz="0" w:space="0" w:color="auto"/>
        <w:bottom w:val="none" w:sz="0" w:space="0" w:color="auto"/>
        <w:right w:val="none" w:sz="0" w:space="0" w:color="auto"/>
      </w:divBdr>
    </w:div>
    <w:div w:id="1209420386">
      <w:bodyDiv w:val="1"/>
      <w:marLeft w:val="0"/>
      <w:marRight w:val="0"/>
      <w:marTop w:val="0"/>
      <w:marBottom w:val="0"/>
      <w:divBdr>
        <w:top w:val="none" w:sz="0" w:space="0" w:color="auto"/>
        <w:left w:val="none" w:sz="0" w:space="0" w:color="auto"/>
        <w:bottom w:val="none" w:sz="0" w:space="0" w:color="auto"/>
        <w:right w:val="none" w:sz="0" w:space="0" w:color="auto"/>
      </w:divBdr>
    </w:div>
    <w:div w:id="1219974681">
      <w:bodyDiv w:val="1"/>
      <w:marLeft w:val="0"/>
      <w:marRight w:val="0"/>
      <w:marTop w:val="0"/>
      <w:marBottom w:val="0"/>
      <w:divBdr>
        <w:top w:val="none" w:sz="0" w:space="0" w:color="auto"/>
        <w:left w:val="none" w:sz="0" w:space="0" w:color="auto"/>
        <w:bottom w:val="none" w:sz="0" w:space="0" w:color="auto"/>
        <w:right w:val="none" w:sz="0" w:space="0" w:color="auto"/>
      </w:divBdr>
    </w:div>
    <w:div w:id="1224633763">
      <w:bodyDiv w:val="1"/>
      <w:marLeft w:val="0"/>
      <w:marRight w:val="0"/>
      <w:marTop w:val="0"/>
      <w:marBottom w:val="0"/>
      <w:divBdr>
        <w:top w:val="none" w:sz="0" w:space="0" w:color="auto"/>
        <w:left w:val="none" w:sz="0" w:space="0" w:color="auto"/>
        <w:bottom w:val="none" w:sz="0" w:space="0" w:color="auto"/>
        <w:right w:val="none" w:sz="0" w:space="0" w:color="auto"/>
      </w:divBdr>
      <w:divsChild>
        <w:div w:id="970133957">
          <w:marLeft w:val="403"/>
          <w:marRight w:val="0"/>
          <w:marTop w:val="0"/>
          <w:marBottom w:val="0"/>
          <w:divBdr>
            <w:top w:val="none" w:sz="0" w:space="0" w:color="auto"/>
            <w:left w:val="none" w:sz="0" w:space="0" w:color="auto"/>
            <w:bottom w:val="none" w:sz="0" w:space="0" w:color="auto"/>
            <w:right w:val="none" w:sz="0" w:space="0" w:color="auto"/>
          </w:divBdr>
        </w:div>
      </w:divsChild>
    </w:div>
    <w:div w:id="1278831649">
      <w:bodyDiv w:val="1"/>
      <w:marLeft w:val="0"/>
      <w:marRight w:val="0"/>
      <w:marTop w:val="0"/>
      <w:marBottom w:val="0"/>
      <w:divBdr>
        <w:top w:val="none" w:sz="0" w:space="0" w:color="auto"/>
        <w:left w:val="none" w:sz="0" w:space="0" w:color="auto"/>
        <w:bottom w:val="none" w:sz="0" w:space="0" w:color="auto"/>
        <w:right w:val="none" w:sz="0" w:space="0" w:color="auto"/>
      </w:divBdr>
    </w:div>
    <w:div w:id="1324502681">
      <w:bodyDiv w:val="1"/>
      <w:marLeft w:val="0"/>
      <w:marRight w:val="0"/>
      <w:marTop w:val="0"/>
      <w:marBottom w:val="0"/>
      <w:divBdr>
        <w:top w:val="none" w:sz="0" w:space="0" w:color="auto"/>
        <w:left w:val="none" w:sz="0" w:space="0" w:color="auto"/>
        <w:bottom w:val="none" w:sz="0" w:space="0" w:color="auto"/>
        <w:right w:val="none" w:sz="0" w:space="0" w:color="auto"/>
      </w:divBdr>
      <w:divsChild>
        <w:div w:id="71127511">
          <w:marLeft w:val="0"/>
          <w:marRight w:val="0"/>
          <w:marTop w:val="0"/>
          <w:marBottom w:val="0"/>
          <w:divBdr>
            <w:top w:val="none" w:sz="0" w:space="0" w:color="auto"/>
            <w:left w:val="none" w:sz="0" w:space="0" w:color="auto"/>
            <w:bottom w:val="none" w:sz="0" w:space="0" w:color="auto"/>
            <w:right w:val="none" w:sz="0" w:space="0" w:color="auto"/>
          </w:divBdr>
          <w:divsChild>
            <w:div w:id="1236236270">
              <w:marLeft w:val="0"/>
              <w:marRight w:val="0"/>
              <w:marTop w:val="0"/>
              <w:marBottom w:val="0"/>
              <w:divBdr>
                <w:top w:val="none" w:sz="0" w:space="0" w:color="auto"/>
                <w:left w:val="none" w:sz="0" w:space="0" w:color="auto"/>
                <w:bottom w:val="none" w:sz="0" w:space="0" w:color="auto"/>
                <w:right w:val="none" w:sz="0" w:space="0" w:color="auto"/>
              </w:divBdr>
              <w:divsChild>
                <w:div w:id="1088308608">
                  <w:marLeft w:val="0"/>
                  <w:marRight w:val="0"/>
                  <w:marTop w:val="0"/>
                  <w:marBottom w:val="0"/>
                  <w:divBdr>
                    <w:top w:val="none" w:sz="0" w:space="0" w:color="auto"/>
                    <w:left w:val="none" w:sz="0" w:space="0" w:color="auto"/>
                    <w:bottom w:val="none" w:sz="0" w:space="0" w:color="auto"/>
                    <w:right w:val="none" w:sz="0" w:space="0" w:color="auto"/>
                  </w:divBdr>
                  <w:divsChild>
                    <w:div w:id="162817860">
                      <w:marLeft w:val="0"/>
                      <w:marRight w:val="0"/>
                      <w:marTop w:val="0"/>
                      <w:marBottom w:val="0"/>
                      <w:divBdr>
                        <w:top w:val="none" w:sz="0" w:space="0" w:color="auto"/>
                        <w:left w:val="none" w:sz="0" w:space="0" w:color="auto"/>
                        <w:bottom w:val="none" w:sz="0" w:space="0" w:color="auto"/>
                        <w:right w:val="none" w:sz="0" w:space="0" w:color="auto"/>
                      </w:divBdr>
                      <w:divsChild>
                        <w:div w:id="127166718">
                          <w:marLeft w:val="0"/>
                          <w:marRight w:val="0"/>
                          <w:marTop w:val="0"/>
                          <w:marBottom w:val="0"/>
                          <w:divBdr>
                            <w:top w:val="none" w:sz="0" w:space="0" w:color="auto"/>
                            <w:left w:val="none" w:sz="0" w:space="0" w:color="auto"/>
                            <w:bottom w:val="none" w:sz="0" w:space="0" w:color="auto"/>
                            <w:right w:val="none" w:sz="0" w:space="0" w:color="auto"/>
                          </w:divBdr>
                          <w:divsChild>
                            <w:div w:id="17120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58236">
      <w:bodyDiv w:val="1"/>
      <w:marLeft w:val="0"/>
      <w:marRight w:val="0"/>
      <w:marTop w:val="0"/>
      <w:marBottom w:val="0"/>
      <w:divBdr>
        <w:top w:val="none" w:sz="0" w:space="0" w:color="auto"/>
        <w:left w:val="none" w:sz="0" w:space="0" w:color="auto"/>
        <w:bottom w:val="none" w:sz="0" w:space="0" w:color="auto"/>
        <w:right w:val="none" w:sz="0" w:space="0" w:color="auto"/>
      </w:divBdr>
    </w:div>
    <w:div w:id="1422290498">
      <w:bodyDiv w:val="1"/>
      <w:marLeft w:val="0"/>
      <w:marRight w:val="0"/>
      <w:marTop w:val="0"/>
      <w:marBottom w:val="0"/>
      <w:divBdr>
        <w:top w:val="none" w:sz="0" w:space="0" w:color="auto"/>
        <w:left w:val="none" w:sz="0" w:space="0" w:color="auto"/>
        <w:bottom w:val="none" w:sz="0" w:space="0" w:color="auto"/>
        <w:right w:val="none" w:sz="0" w:space="0" w:color="auto"/>
      </w:divBdr>
      <w:divsChild>
        <w:div w:id="189951710">
          <w:marLeft w:val="0"/>
          <w:marRight w:val="0"/>
          <w:marTop w:val="0"/>
          <w:marBottom w:val="0"/>
          <w:divBdr>
            <w:top w:val="none" w:sz="0" w:space="0" w:color="auto"/>
            <w:left w:val="none" w:sz="0" w:space="0" w:color="auto"/>
            <w:bottom w:val="none" w:sz="0" w:space="0" w:color="auto"/>
            <w:right w:val="none" w:sz="0" w:space="0" w:color="auto"/>
          </w:divBdr>
          <w:divsChild>
            <w:div w:id="1535802006">
              <w:marLeft w:val="0"/>
              <w:marRight w:val="0"/>
              <w:marTop w:val="0"/>
              <w:marBottom w:val="0"/>
              <w:divBdr>
                <w:top w:val="none" w:sz="0" w:space="0" w:color="auto"/>
                <w:left w:val="none" w:sz="0" w:space="0" w:color="auto"/>
                <w:bottom w:val="none" w:sz="0" w:space="0" w:color="auto"/>
                <w:right w:val="none" w:sz="0" w:space="0" w:color="auto"/>
              </w:divBdr>
              <w:divsChild>
                <w:div w:id="1974797571">
                  <w:marLeft w:val="0"/>
                  <w:marRight w:val="0"/>
                  <w:marTop w:val="0"/>
                  <w:marBottom w:val="0"/>
                  <w:divBdr>
                    <w:top w:val="none" w:sz="0" w:space="0" w:color="auto"/>
                    <w:left w:val="none" w:sz="0" w:space="0" w:color="auto"/>
                    <w:bottom w:val="none" w:sz="0" w:space="0" w:color="auto"/>
                    <w:right w:val="none" w:sz="0" w:space="0" w:color="auto"/>
                  </w:divBdr>
                  <w:divsChild>
                    <w:div w:id="1397389073">
                      <w:marLeft w:val="0"/>
                      <w:marRight w:val="0"/>
                      <w:marTop w:val="0"/>
                      <w:marBottom w:val="0"/>
                      <w:divBdr>
                        <w:top w:val="none" w:sz="0" w:space="0" w:color="auto"/>
                        <w:left w:val="none" w:sz="0" w:space="0" w:color="auto"/>
                        <w:bottom w:val="none" w:sz="0" w:space="0" w:color="auto"/>
                        <w:right w:val="none" w:sz="0" w:space="0" w:color="auto"/>
                      </w:divBdr>
                      <w:divsChild>
                        <w:div w:id="214849981">
                          <w:marLeft w:val="0"/>
                          <w:marRight w:val="0"/>
                          <w:marTop w:val="0"/>
                          <w:marBottom w:val="0"/>
                          <w:divBdr>
                            <w:top w:val="none" w:sz="0" w:space="0" w:color="auto"/>
                            <w:left w:val="none" w:sz="0" w:space="0" w:color="auto"/>
                            <w:bottom w:val="none" w:sz="0" w:space="0" w:color="auto"/>
                            <w:right w:val="none" w:sz="0" w:space="0" w:color="auto"/>
                          </w:divBdr>
                          <w:divsChild>
                            <w:div w:id="20792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47175">
      <w:bodyDiv w:val="1"/>
      <w:marLeft w:val="0"/>
      <w:marRight w:val="0"/>
      <w:marTop w:val="0"/>
      <w:marBottom w:val="0"/>
      <w:divBdr>
        <w:top w:val="none" w:sz="0" w:space="0" w:color="auto"/>
        <w:left w:val="none" w:sz="0" w:space="0" w:color="auto"/>
        <w:bottom w:val="none" w:sz="0" w:space="0" w:color="auto"/>
        <w:right w:val="none" w:sz="0" w:space="0" w:color="auto"/>
      </w:divBdr>
      <w:divsChild>
        <w:div w:id="2043554751">
          <w:marLeft w:val="403"/>
          <w:marRight w:val="0"/>
          <w:marTop w:val="0"/>
          <w:marBottom w:val="0"/>
          <w:divBdr>
            <w:top w:val="none" w:sz="0" w:space="0" w:color="auto"/>
            <w:left w:val="none" w:sz="0" w:space="0" w:color="auto"/>
            <w:bottom w:val="none" w:sz="0" w:space="0" w:color="auto"/>
            <w:right w:val="none" w:sz="0" w:space="0" w:color="auto"/>
          </w:divBdr>
        </w:div>
      </w:divsChild>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54677005">
      <w:bodyDiv w:val="1"/>
      <w:marLeft w:val="0"/>
      <w:marRight w:val="0"/>
      <w:marTop w:val="0"/>
      <w:marBottom w:val="0"/>
      <w:divBdr>
        <w:top w:val="none" w:sz="0" w:space="0" w:color="auto"/>
        <w:left w:val="none" w:sz="0" w:space="0" w:color="auto"/>
        <w:bottom w:val="none" w:sz="0" w:space="0" w:color="auto"/>
        <w:right w:val="none" w:sz="0" w:space="0" w:color="auto"/>
      </w:divBdr>
    </w:div>
    <w:div w:id="1685134346">
      <w:bodyDiv w:val="1"/>
      <w:marLeft w:val="0"/>
      <w:marRight w:val="0"/>
      <w:marTop w:val="0"/>
      <w:marBottom w:val="0"/>
      <w:divBdr>
        <w:top w:val="none" w:sz="0" w:space="0" w:color="auto"/>
        <w:left w:val="none" w:sz="0" w:space="0" w:color="auto"/>
        <w:bottom w:val="none" w:sz="0" w:space="0" w:color="auto"/>
        <w:right w:val="none" w:sz="0" w:space="0" w:color="auto"/>
      </w:divBdr>
    </w:div>
    <w:div w:id="1773234762">
      <w:bodyDiv w:val="1"/>
      <w:marLeft w:val="0"/>
      <w:marRight w:val="0"/>
      <w:marTop w:val="0"/>
      <w:marBottom w:val="0"/>
      <w:divBdr>
        <w:top w:val="none" w:sz="0" w:space="0" w:color="auto"/>
        <w:left w:val="none" w:sz="0" w:space="0" w:color="auto"/>
        <w:bottom w:val="none" w:sz="0" w:space="0" w:color="auto"/>
        <w:right w:val="none" w:sz="0" w:space="0" w:color="auto"/>
      </w:divBdr>
    </w:div>
    <w:div w:id="1962228377">
      <w:bodyDiv w:val="1"/>
      <w:marLeft w:val="0"/>
      <w:marRight w:val="0"/>
      <w:marTop w:val="0"/>
      <w:marBottom w:val="0"/>
      <w:divBdr>
        <w:top w:val="none" w:sz="0" w:space="0" w:color="auto"/>
        <w:left w:val="none" w:sz="0" w:space="0" w:color="auto"/>
        <w:bottom w:val="none" w:sz="0" w:space="0" w:color="auto"/>
        <w:right w:val="none" w:sz="0" w:space="0" w:color="auto"/>
      </w:divBdr>
      <w:divsChild>
        <w:div w:id="1117987458">
          <w:marLeft w:val="0"/>
          <w:marRight w:val="0"/>
          <w:marTop w:val="120"/>
          <w:marBottom w:val="0"/>
          <w:divBdr>
            <w:top w:val="none" w:sz="0" w:space="0" w:color="auto"/>
            <w:left w:val="none" w:sz="0" w:space="0" w:color="auto"/>
            <w:bottom w:val="none" w:sz="0" w:space="0" w:color="auto"/>
            <w:right w:val="none" w:sz="0" w:space="0" w:color="auto"/>
          </w:divBdr>
        </w:div>
      </w:divsChild>
    </w:div>
    <w:div w:id="1973973525">
      <w:bodyDiv w:val="1"/>
      <w:marLeft w:val="0"/>
      <w:marRight w:val="0"/>
      <w:marTop w:val="0"/>
      <w:marBottom w:val="0"/>
      <w:divBdr>
        <w:top w:val="none" w:sz="0" w:space="0" w:color="auto"/>
        <w:left w:val="none" w:sz="0" w:space="0" w:color="auto"/>
        <w:bottom w:val="none" w:sz="0" w:space="0" w:color="auto"/>
        <w:right w:val="none" w:sz="0" w:space="0" w:color="auto"/>
      </w:divBdr>
    </w:div>
    <w:div w:id="2013295194">
      <w:bodyDiv w:val="1"/>
      <w:marLeft w:val="0"/>
      <w:marRight w:val="0"/>
      <w:marTop w:val="0"/>
      <w:marBottom w:val="0"/>
      <w:divBdr>
        <w:top w:val="none" w:sz="0" w:space="0" w:color="auto"/>
        <w:left w:val="none" w:sz="0" w:space="0" w:color="auto"/>
        <w:bottom w:val="none" w:sz="0" w:space="0" w:color="auto"/>
        <w:right w:val="none" w:sz="0" w:space="0" w:color="auto"/>
      </w:divBdr>
      <w:divsChild>
        <w:div w:id="1730952746">
          <w:marLeft w:val="0"/>
          <w:marRight w:val="0"/>
          <w:marTop w:val="0"/>
          <w:marBottom w:val="0"/>
          <w:divBdr>
            <w:top w:val="none" w:sz="0" w:space="0" w:color="auto"/>
            <w:left w:val="none" w:sz="0" w:space="0" w:color="auto"/>
            <w:bottom w:val="none" w:sz="0" w:space="0" w:color="auto"/>
            <w:right w:val="none" w:sz="0" w:space="0" w:color="auto"/>
          </w:divBdr>
          <w:divsChild>
            <w:div w:id="1258055907">
              <w:marLeft w:val="0"/>
              <w:marRight w:val="0"/>
              <w:marTop w:val="0"/>
              <w:marBottom w:val="0"/>
              <w:divBdr>
                <w:top w:val="none" w:sz="0" w:space="0" w:color="auto"/>
                <w:left w:val="none" w:sz="0" w:space="0" w:color="auto"/>
                <w:bottom w:val="none" w:sz="0" w:space="0" w:color="auto"/>
                <w:right w:val="none" w:sz="0" w:space="0" w:color="auto"/>
              </w:divBdr>
              <w:divsChild>
                <w:div w:id="1287200809">
                  <w:marLeft w:val="0"/>
                  <w:marRight w:val="0"/>
                  <w:marTop w:val="0"/>
                  <w:marBottom w:val="0"/>
                  <w:divBdr>
                    <w:top w:val="none" w:sz="0" w:space="0" w:color="auto"/>
                    <w:left w:val="none" w:sz="0" w:space="0" w:color="auto"/>
                    <w:bottom w:val="none" w:sz="0" w:space="0" w:color="auto"/>
                    <w:right w:val="none" w:sz="0" w:space="0" w:color="auto"/>
                  </w:divBdr>
                  <w:divsChild>
                    <w:div w:id="755706371">
                      <w:marLeft w:val="0"/>
                      <w:marRight w:val="0"/>
                      <w:marTop w:val="0"/>
                      <w:marBottom w:val="0"/>
                      <w:divBdr>
                        <w:top w:val="none" w:sz="0" w:space="0" w:color="auto"/>
                        <w:left w:val="none" w:sz="0" w:space="0" w:color="auto"/>
                        <w:bottom w:val="none" w:sz="0" w:space="0" w:color="auto"/>
                        <w:right w:val="none" w:sz="0" w:space="0" w:color="auto"/>
                      </w:divBdr>
                      <w:divsChild>
                        <w:div w:id="1974871074">
                          <w:marLeft w:val="0"/>
                          <w:marRight w:val="0"/>
                          <w:marTop w:val="0"/>
                          <w:marBottom w:val="0"/>
                          <w:divBdr>
                            <w:top w:val="none" w:sz="0" w:space="0" w:color="auto"/>
                            <w:left w:val="none" w:sz="0" w:space="0" w:color="auto"/>
                            <w:bottom w:val="none" w:sz="0" w:space="0" w:color="auto"/>
                            <w:right w:val="none" w:sz="0" w:space="0" w:color="auto"/>
                          </w:divBdr>
                          <w:divsChild>
                            <w:div w:id="8638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s.thurow@usda.gov" TargetMode="External"/><Relationship Id="rId13" Type="http://schemas.microsoft.com/office/2016/09/relationships/commentsIds" Target="commentsIds.xml"/><Relationship Id="rId18" Type="http://schemas.openxmlformats.org/officeDocument/2006/relationships/hyperlink" Target="https://www.fisheries.noaa.gov/resource/document/recovery-plan-snake-river-spring-summer-chinook-salmon-and-snake-river-bas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llaboration.idfg.idaho.gov/FisheriesTechnicalReports/Res-Thurow1984%20River%20and%20Stream%20Investigations%20Middle%20Fork%20Salmon%20River.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fpc.org/documents/CSS/2019CSSAnnualReport.pdf%2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llaboration.idfg.idaho.gov/FisheriesTechnicalReports/Res-Hassemer1992%20Salmon%20Spawning%20Ground%20Surveys.pdf" TargetMode="External"/><Relationship Id="rId20" Type="http://schemas.openxmlformats.org/officeDocument/2006/relationships/hyperlink" Target="http://cfw.nwcouncil.org/Content/FWProgram/ReviewCycle/fy2002ms/workplan/011130Salm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80/10641260490280313" TargetMode="External"/><Relationship Id="rId23" Type="http://schemas.openxmlformats.org/officeDocument/2006/relationships/footer" Target="footer1.xml"/><Relationship Id="rId10" Type="http://schemas.openxmlformats.org/officeDocument/2006/relationships/hyperlink" Target="mailto:russ.thurow@usda.gov" TargetMode="External"/><Relationship Id="rId19" Type="http://schemas.openxmlformats.org/officeDocument/2006/relationships/hyperlink" Target="https://www.rivers.gov/rivers/salmon-mf-id.php" TargetMode="External"/><Relationship Id="rId4" Type="http://schemas.openxmlformats.org/officeDocument/2006/relationships/settings" Target="settings.xml"/><Relationship Id="rId9" Type="http://schemas.openxmlformats.org/officeDocument/2006/relationships/hyperlink" Target="mailto:claire.mcgrath@noaa.gov" TargetMode="External"/><Relationship Id="rId14" Type="http://schemas.microsoft.com/office/2018/08/relationships/commentsExtensible" Target="commentsExtensible.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A6FCB-58A4-461D-967D-CB811F63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6237</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See, Kevin</cp:lastModifiedBy>
  <cp:revision>13</cp:revision>
  <cp:lastPrinted>2018-07-24T17:57:00Z</cp:lastPrinted>
  <dcterms:created xsi:type="dcterms:W3CDTF">2021-04-02T16:13:00Z</dcterms:created>
  <dcterms:modified xsi:type="dcterms:W3CDTF">2021-04-02T16:42:00Z</dcterms:modified>
</cp:coreProperties>
</file>